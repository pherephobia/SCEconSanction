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B8110" w14:textId="77777777" w:rsidR="00905949" w:rsidRDefault="00905949" w:rsidP="00905949">
      <w:pPr>
        <w:keepNext/>
        <w:widowControl/>
        <w:wordWrap/>
        <w:autoSpaceDE/>
        <w:autoSpaceDN/>
        <w:spacing w:line="480" w:lineRule="auto"/>
        <w:ind w:firstLine="360"/>
        <w:contextualSpacing/>
        <w:jc w:val="center"/>
      </w:pPr>
      <w:commentRangeStart w:id="0"/>
      <w:r w:rsidRPr="00CF3604">
        <w:rPr>
          <w:rFonts w:ascii="Times New Roman" w:eastAsia="BatangChe" w:hAnsi="Times New Roman" w:cs="Times New Roman"/>
          <w:noProof/>
          <w:sz w:val="24"/>
          <w:szCs w:val="24"/>
        </w:rPr>
        <w:drawing>
          <wp:inline distT="0" distB="0" distL="0" distR="0" wp14:anchorId="6659F2A3" wp14:editId="23BE4224">
            <wp:extent cx="3678464" cy="24193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3989" cy="2422984"/>
                    </a:xfrm>
                    <a:prstGeom prst="rect">
                      <a:avLst/>
                    </a:prstGeom>
                    <a:noFill/>
                  </pic:spPr>
                </pic:pic>
              </a:graphicData>
            </a:graphic>
          </wp:inline>
        </w:drawing>
      </w:r>
      <w:commentRangeEnd w:id="0"/>
      <w:r w:rsidR="0029629D">
        <w:rPr>
          <w:rStyle w:val="CommentReference"/>
        </w:rPr>
        <w:commentReference w:id="0"/>
      </w:r>
    </w:p>
    <w:p w14:paraId="58B301D3" w14:textId="77777777" w:rsidR="00905949" w:rsidRDefault="00905949" w:rsidP="00905949">
      <w:pPr>
        <w:wordWrap/>
        <w:spacing w:line="480" w:lineRule="auto"/>
        <w:contextualSpacing/>
        <w:jc w:val="center"/>
        <w:rPr>
          <w:rFonts w:ascii="Times New Roman" w:eastAsia="BatangChe" w:hAnsi="Times New Roman" w:cs="Times New Roman"/>
          <w:sz w:val="24"/>
          <w:szCs w:val="24"/>
        </w:rPr>
      </w:pPr>
      <w:commentRangeStart w:id="1"/>
      <w:r w:rsidRPr="00603B6B">
        <w:rPr>
          <w:rFonts w:ascii="Times New Roman" w:eastAsia="BatangChe" w:hAnsi="Times New Roman" w:cs="Times New Roman"/>
          <w:b/>
          <w:bCs/>
          <w:sz w:val="24"/>
          <w:szCs w:val="24"/>
        </w:rPr>
        <w:t xml:space="preserve">Figure </w:t>
      </w:r>
      <w:r w:rsidRPr="00603B6B">
        <w:rPr>
          <w:rFonts w:ascii="Times New Roman" w:eastAsia="BatangChe" w:hAnsi="Times New Roman" w:cs="Times New Roman"/>
          <w:b/>
          <w:bCs/>
          <w:sz w:val="24"/>
          <w:szCs w:val="24"/>
        </w:rPr>
        <w:fldChar w:fldCharType="begin"/>
      </w:r>
      <w:r w:rsidRPr="00603B6B">
        <w:rPr>
          <w:rFonts w:ascii="Times New Roman" w:eastAsia="BatangChe" w:hAnsi="Times New Roman" w:cs="Times New Roman"/>
          <w:b/>
          <w:bCs/>
          <w:sz w:val="24"/>
          <w:szCs w:val="24"/>
        </w:rPr>
        <w:instrText xml:space="preserve"> SEQ Figure \* ARABIC </w:instrText>
      </w:r>
      <w:r w:rsidRPr="00603B6B">
        <w:rPr>
          <w:rFonts w:ascii="Times New Roman" w:eastAsia="BatangChe" w:hAnsi="Times New Roman" w:cs="Times New Roman"/>
          <w:b/>
          <w:bCs/>
          <w:sz w:val="24"/>
          <w:szCs w:val="24"/>
        </w:rPr>
        <w:fldChar w:fldCharType="separate"/>
      </w:r>
      <w:r>
        <w:rPr>
          <w:rFonts w:ascii="Times New Roman" w:eastAsia="BatangChe" w:hAnsi="Times New Roman" w:cs="Times New Roman"/>
          <w:b/>
          <w:bCs/>
          <w:sz w:val="24"/>
          <w:szCs w:val="24"/>
        </w:rPr>
        <w:t>1</w:t>
      </w:r>
      <w:r w:rsidRPr="00603B6B">
        <w:rPr>
          <w:rFonts w:ascii="Times New Roman" w:eastAsia="BatangChe" w:hAnsi="Times New Roman" w:cs="Times New Roman"/>
          <w:b/>
          <w:bCs/>
          <w:sz w:val="24"/>
          <w:szCs w:val="24"/>
        </w:rPr>
        <w:fldChar w:fldCharType="end"/>
      </w:r>
      <w:r w:rsidRPr="00603B6B">
        <w:rPr>
          <w:rFonts w:ascii="Times New Roman" w:eastAsia="BatangChe" w:hAnsi="Times New Roman" w:cs="Times New Roman"/>
          <w:b/>
          <w:bCs/>
          <w:sz w:val="24"/>
          <w:szCs w:val="24"/>
        </w:rPr>
        <w:t>.</w:t>
      </w:r>
      <w:r w:rsidRPr="00603B6B">
        <w:rPr>
          <w:rFonts w:ascii="Times New Roman" w:eastAsia="BatangChe" w:hAnsi="Times New Roman" w:cs="Times New Roman"/>
          <w:sz w:val="24"/>
          <w:szCs w:val="24"/>
        </w:rPr>
        <w:t xml:space="preserve"> </w:t>
      </w:r>
      <w:commentRangeEnd w:id="1"/>
      <w:r w:rsidR="00516776">
        <w:rPr>
          <w:rStyle w:val="CommentReference"/>
        </w:rPr>
        <w:commentReference w:id="1"/>
      </w:r>
      <w:r w:rsidRPr="00603B6B">
        <w:rPr>
          <w:rFonts w:ascii="Times New Roman" w:eastAsia="BatangChe" w:hAnsi="Times New Roman" w:cs="Times New Roman"/>
          <w:sz w:val="24"/>
          <w:szCs w:val="24"/>
        </w:rPr>
        <w:t>Offsetting effects of social capital on the likelihood sanctions are successful.</w:t>
      </w:r>
    </w:p>
    <w:p w14:paraId="0339E627" w14:textId="54FC1A45" w:rsidR="00137D53" w:rsidRDefault="00545E93" w:rsidP="003F541E"/>
    <w:p w14:paraId="18A38807" w14:textId="77777777" w:rsidR="00905949" w:rsidRDefault="00905949" w:rsidP="00905949">
      <w:pPr>
        <w:keepNext/>
        <w:wordWrap/>
        <w:spacing w:line="480" w:lineRule="auto"/>
        <w:contextualSpacing/>
        <w:jc w:val="center"/>
      </w:pPr>
      <w:r>
        <w:rPr>
          <w:noProof/>
        </w:rPr>
        <w:drawing>
          <wp:inline distT="0" distB="0" distL="0" distR="0" wp14:anchorId="04B360FE" wp14:editId="709CAC23">
            <wp:extent cx="4859628" cy="2838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9030" cy="2843629"/>
                    </a:xfrm>
                    <a:prstGeom prst="rect">
                      <a:avLst/>
                    </a:prstGeom>
                    <a:noFill/>
                    <a:ln>
                      <a:noFill/>
                    </a:ln>
                  </pic:spPr>
                </pic:pic>
              </a:graphicData>
            </a:graphic>
          </wp:inline>
        </w:drawing>
      </w:r>
    </w:p>
    <w:p w14:paraId="54A623AC" w14:textId="77777777" w:rsidR="00905949" w:rsidRPr="00CF3604" w:rsidRDefault="00905949" w:rsidP="00905949">
      <w:pPr>
        <w:wordWrap/>
        <w:spacing w:line="480" w:lineRule="auto"/>
        <w:contextualSpacing/>
        <w:jc w:val="center"/>
        <w:rPr>
          <w:rFonts w:ascii="Times New Roman" w:eastAsia="Batang" w:hAnsi="Times New Roman"/>
          <w:sz w:val="24"/>
          <w:szCs w:val="24"/>
        </w:rPr>
      </w:pPr>
      <w:r w:rsidRPr="00BB30A6">
        <w:rPr>
          <w:rFonts w:ascii="Times New Roman" w:eastAsia="Batang" w:hAnsi="Times New Roman"/>
          <w:b/>
          <w:bCs/>
          <w:sz w:val="24"/>
          <w:szCs w:val="24"/>
        </w:rPr>
        <w:t xml:space="preserve">Figure </w:t>
      </w:r>
      <w:r w:rsidRPr="00BB30A6">
        <w:rPr>
          <w:rFonts w:ascii="Times New Roman" w:eastAsia="Batang" w:hAnsi="Times New Roman"/>
          <w:b/>
          <w:bCs/>
          <w:sz w:val="24"/>
          <w:szCs w:val="24"/>
        </w:rPr>
        <w:fldChar w:fldCharType="begin"/>
      </w:r>
      <w:r w:rsidRPr="00BB30A6">
        <w:rPr>
          <w:rFonts w:ascii="Times New Roman" w:eastAsia="Batang" w:hAnsi="Times New Roman"/>
          <w:b/>
          <w:bCs/>
          <w:sz w:val="24"/>
          <w:szCs w:val="24"/>
        </w:rPr>
        <w:instrText xml:space="preserve"> SEQ Figure \* ARABIC </w:instrText>
      </w:r>
      <w:r w:rsidRPr="00BB30A6">
        <w:rPr>
          <w:rFonts w:ascii="Times New Roman" w:eastAsia="Batang" w:hAnsi="Times New Roman"/>
          <w:b/>
          <w:bCs/>
          <w:sz w:val="24"/>
          <w:szCs w:val="24"/>
        </w:rPr>
        <w:fldChar w:fldCharType="separate"/>
      </w:r>
      <w:r>
        <w:rPr>
          <w:rFonts w:ascii="Times New Roman" w:eastAsia="Batang" w:hAnsi="Times New Roman"/>
          <w:b/>
          <w:bCs/>
          <w:sz w:val="24"/>
          <w:szCs w:val="24"/>
        </w:rPr>
        <w:t>2</w:t>
      </w:r>
      <w:r w:rsidRPr="00BB30A6">
        <w:rPr>
          <w:rFonts w:ascii="Times New Roman" w:eastAsia="Batang" w:hAnsi="Times New Roman"/>
          <w:b/>
          <w:bCs/>
          <w:sz w:val="24"/>
          <w:szCs w:val="24"/>
        </w:rPr>
        <w:fldChar w:fldCharType="end"/>
      </w:r>
      <w:r>
        <w:rPr>
          <w:rFonts w:ascii="Times New Roman" w:eastAsia="Batang" w:hAnsi="Times New Roman"/>
          <w:sz w:val="24"/>
          <w:szCs w:val="24"/>
        </w:rPr>
        <w:t>.</w:t>
      </w:r>
      <w:r w:rsidRPr="00BB30A6">
        <w:rPr>
          <w:rFonts w:ascii="Times New Roman" w:eastAsia="Batang" w:hAnsi="Times New Roman"/>
          <w:sz w:val="24"/>
          <w:szCs w:val="24"/>
        </w:rPr>
        <w:t xml:space="preserve"> </w:t>
      </w:r>
      <w:r w:rsidRPr="00CF3604">
        <w:rPr>
          <w:rFonts w:ascii="Times New Roman" w:eastAsia="Batang" w:hAnsi="Times New Roman"/>
          <w:sz w:val="24"/>
          <w:szCs w:val="24"/>
        </w:rPr>
        <w:t xml:space="preserve">Predicted probability of successful sanctions as a function of </w:t>
      </w:r>
      <w:r w:rsidRPr="00BB30A6">
        <w:rPr>
          <w:rFonts w:ascii="Times New Roman" w:eastAsia="Batang" w:hAnsi="Times New Roman"/>
          <w:i/>
          <w:iCs/>
          <w:sz w:val="24"/>
          <w:szCs w:val="24"/>
        </w:rPr>
        <w:t>Trust</w:t>
      </w:r>
      <w:r w:rsidRPr="00BB30A6">
        <w:rPr>
          <w:rFonts w:ascii="Times New Roman" w:eastAsia="Batang" w:hAnsi="Times New Roman"/>
          <w:sz w:val="24"/>
          <w:szCs w:val="24"/>
        </w:rPr>
        <w:t>.</w:t>
      </w:r>
    </w:p>
    <w:p w14:paraId="6688B5EF" w14:textId="4584BFF0" w:rsidR="00905949" w:rsidRDefault="00905949">
      <w:pPr>
        <w:widowControl/>
        <w:wordWrap/>
        <w:autoSpaceDE/>
        <w:autoSpaceDN/>
        <w:spacing w:after="160" w:line="259" w:lineRule="auto"/>
        <w:jc w:val="left"/>
      </w:pPr>
      <w:r>
        <w:br w:type="page"/>
      </w:r>
    </w:p>
    <w:p w14:paraId="74FA095A" w14:textId="77777777" w:rsidR="00905949" w:rsidRDefault="00905949" w:rsidP="00905949">
      <w:pPr>
        <w:keepNext/>
        <w:wordWrap/>
        <w:spacing w:line="480" w:lineRule="auto"/>
        <w:contextualSpacing/>
        <w:jc w:val="center"/>
      </w:pPr>
      <w:r>
        <w:rPr>
          <w:noProof/>
        </w:rPr>
        <w:lastRenderedPageBreak/>
        <w:drawing>
          <wp:inline distT="0" distB="0" distL="0" distR="0" wp14:anchorId="0B5D1899" wp14:editId="0D8550BE">
            <wp:extent cx="5365750" cy="26860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5750" cy="2686050"/>
                    </a:xfrm>
                    <a:prstGeom prst="rect">
                      <a:avLst/>
                    </a:prstGeom>
                    <a:noFill/>
                    <a:ln>
                      <a:noFill/>
                    </a:ln>
                  </pic:spPr>
                </pic:pic>
              </a:graphicData>
            </a:graphic>
          </wp:inline>
        </w:drawing>
      </w:r>
    </w:p>
    <w:p w14:paraId="3745C9D7" w14:textId="65EC1900" w:rsidR="00905949" w:rsidRPr="0090093E" w:rsidRDefault="00905949" w:rsidP="00905949">
      <w:pPr>
        <w:wordWrap/>
        <w:spacing w:line="480" w:lineRule="auto"/>
        <w:contextualSpacing/>
        <w:jc w:val="center"/>
        <w:rPr>
          <w:rFonts w:ascii="Times New Roman" w:eastAsia="Batang" w:hAnsi="Times New Roman"/>
          <w:i/>
          <w:iCs/>
          <w:sz w:val="24"/>
          <w:szCs w:val="24"/>
        </w:rPr>
      </w:pPr>
      <w:r w:rsidRPr="0090093E">
        <w:rPr>
          <w:rFonts w:ascii="Times New Roman" w:eastAsia="Batang" w:hAnsi="Times New Roman"/>
          <w:b/>
          <w:bCs/>
          <w:sz w:val="24"/>
          <w:szCs w:val="24"/>
        </w:rPr>
        <w:t xml:space="preserve">Figure </w:t>
      </w:r>
      <w:r w:rsidRPr="0090093E">
        <w:rPr>
          <w:rFonts w:ascii="Times New Roman" w:eastAsia="Batang" w:hAnsi="Times New Roman"/>
          <w:b/>
          <w:bCs/>
          <w:sz w:val="24"/>
          <w:szCs w:val="24"/>
        </w:rPr>
        <w:fldChar w:fldCharType="begin"/>
      </w:r>
      <w:r w:rsidRPr="0090093E">
        <w:rPr>
          <w:rFonts w:ascii="Times New Roman" w:eastAsia="Batang" w:hAnsi="Times New Roman"/>
          <w:b/>
          <w:bCs/>
          <w:sz w:val="24"/>
          <w:szCs w:val="24"/>
        </w:rPr>
        <w:instrText xml:space="preserve"> SEQ Figure \* ARABIC </w:instrText>
      </w:r>
      <w:r w:rsidRPr="0090093E">
        <w:rPr>
          <w:rFonts w:ascii="Times New Roman" w:eastAsia="Batang" w:hAnsi="Times New Roman"/>
          <w:b/>
          <w:bCs/>
          <w:sz w:val="24"/>
          <w:szCs w:val="24"/>
        </w:rPr>
        <w:fldChar w:fldCharType="separate"/>
      </w:r>
      <w:r>
        <w:rPr>
          <w:rFonts w:ascii="Times New Roman" w:eastAsia="Batang" w:hAnsi="Times New Roman"/>
          <w:b/>
          <w:bCs/>
          <w:sz w:val="24"/>
          <w:szCs w:val="24"/>
        </w:rPr>
        <w:t>3</w:t>
      </w:r>
      <w:r w:rsidRPr="0090093E">
        <w:rPr>
          <w:rFonts w:ascii="Times New Roman" w:eastAsia="Batang" w:hAnsi="Times New Roman"/>
          <w:b/>
          <w:bCs/>
          <w:sz w:val="24"/>
          <w:szCs w:val="24"/>
        </w:rPr>
        <w:fldChar w:fldCharType="end"/>
      </w:r>
      <w:r w:rsidRPr="0090093E">
        <w:rPr>
          <w:rFonts w:ascii="Times New Roman" w:eastAsia="Batang" w:hAnsi="Times New Roman"/>
          <w:sz w:val="24"/>
          <w:szCs w:val="24"/>
        </w:rPr>
        <w:t xml:space="preserve">. Predicted probability of successful sanctions as a function of </w:t>
      </w:r>
      <w:r w:rsidRPr="0090093E">
        <w:rPr>
          <w:rFonts w:ascii="Times New Roman" w:eastAsia="Batang" w:hAnsi="Times New Roman"/>
          <w:i/>
          <w:iCs/>
          <w:sz w:val="24"/>
          <w:szCs w:val="24"/>
        </w:rPr>
        <w:t xml:space="preserve">Membership: Political </w:t>
      </w:r>
      <w:del w:id="2" w:author="Author" w:date="2021-01-24T11:28:00Z">
        <w:r w:rsidRPr="0090093E" w:rsidDel="0029629D">
          <w:rPr>
            <w:rFonts w:ascii="Times New Roman" w:eastAsia="Batang" w:hAnsi="Times New Roman"/>
            <w:i/>
            <w:iCs/>
            <w:sz w:val="24"/>
            <w:szCs w:val="24"/>
          </w:rPr>
          <w:delText>P</w:delText>
        </w:r>
      </w:del>
      <w:ins w:id="3" w:author="Author" w:date="2021-01-24T11:28:00Z">
        <w:r w:rsidR="0029629D">
          <w:rPr>
            <w:rFonts w:ascii="Times New Roman" w:eastAsia="Batang" w:hAnsi="Times New Roman"/>
            <w:i/>
            <w:iCs/>
            <w:sz w:val="24"/>
            <w:szCs w:val="24"/>
          </w:rPr>
          <w:t>p</w:t>
        </w:r>
      </w:ins>
      <w:r w:rsidRPr="0090093E">
        <w:rPr>
          <w:rFonts w:ascii="Times New Roman" w:eastAsia="Batang" w:hAnsi="Times New Roman"/>
          <w:i/>
          <w:iCs/>
          <w:sz w:val="24"/>
          <w:szCs w:val="24"/>
        </w:rPr>
        <w:t xml:space="preserve">arty and Professional </w:t>
      </w:r>
      <w:del w:id="4" w:author="Author" w:date="2021-01-24T11:28:00Z">
        <w:r w:rsidRPr="0090093E" w:rsidDel="0029629D">
          <w:rPr>
            <w:rFonts w:ascii="Times New Roman" w:eastAsia="Batang" w:hAnsi="Times New Roman"/>
            <w:i/>
            <w:iCs/>
            <w:sz w:val="24"/>
            <w:szCs w:val="24"/>
          </w:rPr>
          <w:delText>A</w:delText>
        </w:r>
      </w:del>
      <w:ins w:id="5" w:author="Author" w:date="2021-01-24T11:28:00Z">
        <w:r w:rsidR="0029629D">
          <w:rPr>
            <w:rFonts w:ascii="Times New Roman" w:eastAsia="Batang" w:hAnsi="Times New Roman"/>
            <w:i/>
            <w:iCs/>
            <w:sz w:val="24"/>
            <w:szCs w:val="24"/>
          </w:rPr>
          <w:t>a</w:t>
        </w:r>
      </w:ins>
      <w:r w:rsidRPr="0090093E">
        <w:rPr>
          <w:rFonts w:ascii="Times New Roman" w:eastAsia="Batang" w:hAnsi="Times New Roman"/>
          <w:i/>
          <w:iCs/>
          <w:sz w:val="24"/>
          <w:szCs w:val="24"/>
        </w:rPr>
        <w:t>ssociation.</w:t>
      </w:r>
    </w:p>
    <w:p w14:paraId="10C43288" w14:textId="42116947" w:rsidR="00905949" w:rsidRDefault="00905949" w:rsidP="003F541E"/>
    <w:p w14:paraId="7F10392C" w14:textId="77777777" w:rsidR="00905949" w:rsidRDefault="00905949" w:rsidP="00905949">
      <w:pPr>
        <w:keepNext/>
        <w:wordWrap/>
        <w:spacing w:line="480" w:lineRule="auto"/>
        <w:contextualSpacing/>
        <w:jc w:val="center"/>
      </w:pPr>
      <w:r>
        <w:rPr>
          <w:noProof/>
        </w:rPr>
        <w:lastRenderedPageBreak/>
        <w:drawing>
          <wp:inline distT="0" distB="0" distL="0" distR="0" wp14:anchorId="1D240CBE" wp14:editId="0B09856E">
            <wp:extent cx="4939140" cy="4939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1069" cy="4941069"/>
                    </a:xfrm>
                    <a:prstGeom prst="rect">
                      <a:avLst/>
                    </a:prstGeom>
                    <a:noFill/>
                    <a:ln>
                      <a:noFill/>
                    </a:ln>
                  </pic:spPr>
                </pic:pic>
              </a:graphicData>
            </a:graphic>
          </wp:inline>
        </w:drawing>
      </w:r>
    </w:p>
    <w:p w14:paraId="2C6E4399" w14:textId="47AA5EFD" w:rsidR="00905949" w:rsidRPr="00CF3604" w:rsidRDefault="00905949" w:rsidP="00905949">
      <w:pPr>
        <w:wordWrap/>
        <w:spacing w:line="480" w:lineRule="auto"/>
        <w:contextualSpacing/>
        <w:jc w:val="center"/>
        <w:rPr>
          <w:rFonts w:ascii="Times New Roman" w:eastAsia="Batang" w:hAnsi="Times New Roman" w:cs="Times New Roman"/>
          <w:sz w:val="24"/>
          <w:szCs w:val="24"/>
        </w:rPr>
      </w:pPr>
      <w:r w:rsidRPr="00CF3604">
        <w:rPr>
          <w:rFonts w:ascii="Times New Roman" w:eastAsia="Batang" w:hAnsi="Times New Roman" w:cs="Times New Roman"/>
          <w:b/>
          <w:sz w:val="24"/>
          <w:szCs w:val="24"/>
        </w:rPr>
        <w:t>Figure 4.</w:t>
      </w:r>
      <w:r w:rsidRPr="00CF3604">
        <w:rPr>
          <w:rFonts w:ascii="Times New Roman" w:eastAsia="Batang" w:hAnsi="Times New Roman" w:cs="Times New Roman"/>
          <w:sz w:val="24"/>
          <w:szCs w:val="24"/>
        </w:rPr>
        <w:t xml:space="preserve"> Predicted probability of successful sanctions as a function of confidence: </w:t>
      </w:r>
      <w:r w:rsidRPr="00CF3604">
        <w:rPr>
          <w:rFonts w:ascii="Times New Roman" w:eastAsia="Batang" w:hAnsi="Times New Roman" w:cs="Times New Roman"/>
          <w:i/>
          <w:sz w:val="24"/>
          <w:szCs w:val="24"/>
        </w:rPr>
        <w:t xml:space="preserve">Professional </w:t>
      </w:r>
      <w:del w:id="6" w:author="Author" w:date="2021-01-24T11:29:00Z">
        <w:r w:rsidRPr="00CF3604" w:rsidDel="0029629D">
          <w:rPr>
            <w:rFonts w:ascii="Times New Roman" w:eastAsia="Batang" w:hAnsi="Times New Roman" w:cs="Times New Roman"/>
            <w:i/>
            <w:sz w:val="24"/>
            <w:szCs w:val="24"/>
          </w:rPr>
          <w:delText>P</w:delText>
        </w:r>
      </w:del>
      <w:ins w:id="7" w:author="Author" w:date="2021-01-24T11:29:00Z">
        <w:r w:rsidR="0029629D">
          <w:rPr>
            <w:rFonts w:ascii="Times New Roman" w:eastAsia="Batang" w:hAnsi="Times New Roman" w:cs="Times New Roman"/>
            <w:i/>
            <w:sz w:val="24"/>
            <w:szCs w:val="24"/>
          </w:rPr>
          <w:t>p</w:t>
        </w:r>
      </w:ins>
      <w:r w:rsidRPr="00CF3604">
        <w:rPr>
          <w:rFonts w:ascii="Times New Roman" w:eastAsia="Batang" w:hAnsi="Times New Roman" w:cs="Times New Roman"/>
          <w:i/>
          <w:sz w:val="24"/>
          <w:szCs w:val="24"/>
        </w:rPr>
        <w:t xml:space="preserve">arty, </w:t>
      </w:r>
      <w:del w:id="8" w:author="Author" w:date="2021-01-24T11:29:00Z">
        <w:r w:rsidRPr="00CF3604" w:rsidDel="0029629D">
          <w:rPr>
            <w:rFonts w:ascii="Times New Roman" w:eastAsia="Batang" w:hAnsi="Times New Roman" w:cs="Times New Roman"/>
            <w:i/>
            <w:sz w:val="24"/>
            <w:szCs w:val="24"/>
          </w:rPr>
          <w:delText>G</w:delText>
        </w:r>
      </w:del>
      <w:ins w:id="9" w:author="Author" w:date="2021-01-24T11:29:00Z">
        <w:r w:rsidR="0029629D">
          <w:rPr>
            <w:rFonts w:ascii="Times New Roman" w:eastAsia="Batang" w:hAnsi="Times New Roman" w:cs="Times New Roman"/>
            <w:i/>
            <w:sz w:val="24"/>
            <w:szCs w:val="24"/>
          </w:rPr>
          <w:t>g</w:t>
        </w:r>
      </w:ins>
      <w:r w:rsidRPr="00CF3604">
        <w:rPr>
          <w:rFonts w:ascii="Times New Roman" w:eastAsia="Batang" w:hAnsi="Times New Roman" w:cs="Times New Roman"/>
          <w:i/>
          <w:sz w:val="24"/>
          <w:szCs w:val="24"/>
        </w:rPr>
        <w:t xml:space="preserve">overnment, </w:t>
      </w:r>
      <w:del w:id="10" w:author="Author" w:date="2021-01-24T11:29:00Z">
        <w:r w:rsidRPr="00CF3604" w:rsidDel="0029629D">
          <w:rPr>
            <w:rFonts w:ascii="Times New Roman" w:eastAsia="Batang" w:hAnsi="Times New Roman" w:cs="Times New Roman"/>
            <w:i/>
            <w:sz w:val="24"/>
            <w:szCs w:val="24"/>
          </w:rPr>
          <w:delText>P</w:delText>
        </w:r>
      </w:del>
      <w:ins w:id="11" w:author="Author" w:date="2021-01-24T11:29:00Z">
        <w:r w:rsidR="0029629D">
          <w:rPr>
            <w:rFonts w:ascii="Times New Roman" w:eastAsia="Batang" w:hAnsi="Times New Roman" w:cs="Times New Roman"/>
            <w:i/>
            <w:sz w:val="24"/>
            <w:szCs w:val="24"/>
          </w:rPr>
          <w:t>p</w:t>
        </w:r>
      </w:ins>
      <w:r w:rsidRPr="00CF3604">
        <w:rPr>
          <w:rFonts w:ascii="Times New Roman" w:eastAsia="Batang" w:hAnsi="Times New Roman" w:cs="Times New Roman"/>
          <w:i/>
          <w:sz w:val="24"/>
          <w:szCs w:val="24"/>
        </w:rPr>
        <w:t>arliaments,</w:t>
      </w:r>
      <w:r w:rsidRPr="00CF3604">
        <w:rPr>
          <w:rFonts w:ascii="Times New Roman" w:eastAsia="Batang" w:hAnsi="Times New Roman" w:cs="Times New Roman"/>
          <w:sz w:val="24"/>
          <w:szCs w:val="24"/>
        </w:rPr>
        <w:t xml:space="preserve"> and </w:t>
      </w:r>
      <w:del w:id="12" w:author="Author" w:date="2021-01-24T11:29:00Z">
        <w:r w:rsidRPr="00CF3604" w:rsidDel="0029629D">
          <w:rPr>
            <w:rFonts w:ascii="Times New Roman" w:eastAsia="Batang" w:hAnsi="Times New Roman" w:cs="Times New Roman"/>
            <w:i/>
            <w:sz w:val="24"/>
            <w:szCs w:val="24"/>
          </w:rPr>
          <w:delText>C</w:delText>
        </w:r>
      </w:del>
      <w:ins w:id="13" w:author="Author" w:date="2021-01-24T11:29:00Z">
        <w:r w:rsidR="0029629D">
          <w:rPr>
            <w:rFonts w:ascii="Times New Roman" w:eastAsia="Batang" w:hAnsi="Times New Roman" w:cs="Times New Roman"/>
            <w:i/>
            <w:sz w:val="24"/>
            <w:szCs w:val="24"/>
          </w:rPr>
          <w:t>c</w:t>
        </w:r>
      </w:ins>
      <w:r w:rsidRPr="00CF3604">
        <w:rPr>
          <w:rFonts w:ascii="Times New Roman" w:eastAsia="Batang" w:hAnsi="Times New Roman" w:cs="Times New Roman"/>
          <w:i/>
          <w:sz w:val="24"/>
          <w:szCs w:val="24"/>
        </w:rPr>
        <w:t>ourts.</w:t>
      </w:r>
    </w:p>
    <w:p w14:paraId="31009992" w14:textId="77777777" w:rsidR="00905949" w:rsidRPr="003F541E" w:rsidRDefault="00905949" w:rsidP="003F541E"/>
    <w:sectPr w:rsidR="00905949" w:rsidRPr="003F541E" w:rsidSect="002A32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21-01-24T11:28:00Z" w:initials="A">
    <w:p w14:paraId="4EA6E753" w14:textId="77777777" w:rsidR="0029629D" w:rsidRDefault="0029629D" w:rsidP="0029629D">
      <w:pPr>
        <w:pStyle w:val="CommentText"/>
      </w:pPr>
      <w:r>
        <w:rPr>
          <w:rStyle w:val="CommentReference"/>
        </w:rPr>
        <w:annotationRef/>
      </w:r>
      <w:r>
        <w:t>Please note as per the journal guidelines:</w:t>
      </w:r>
    </w:p>
    <w:p w14:paraId="74054C5E" w14:textId="77777777" w:rsidR="0029629D" w:rsidRDefault="0029629D" w:rsidP="0029629D">
      <w:pPr>
        <w:pStyle w:val="CommentText"/>
      </w:pPr>
    </w:p>
    <w:p w14:paraId="0A4F9D99" w14:textId="77777777" w:rsidR="0029629D" w:rsidRDefault="0029629D" w:rsidP="0029629D">
      <w:pPr>
        <w:pStyle w:val="CommentText"/>
      </w:pPr>
      <w:r>
        <w:t>All table and figure contents should be in ‘Sentence case.’ Please aim to include full words instead of abbreviations in table and figure contents.</w:t>
      </w:r>
    </w:p>
    <w:p w14:paraId="2B5DBC58" w14:textId="77777777" w:rsidR="0029629D" w:rsidRDefault="0029629D" w:rsidP="0029629D">
      <w:pPr>
        <w:pStyle w:val="CommentText"/>
      </w:pPr>
    </w:p>
    <w:p w14:paraId="213EA59B" w14:textId="460F3391" w:rsidR="0029629D" w:rsidRDefault="0029629D" w:rsidP="0029629D">
      <w:pPr>
        <w:pStyle w:val="CommentText"/>
      </w:pPr>
      <w:r>
        <w:t>Hence kindly make changes within the table and figures to ensure they are in ‘sentence case’ format.</w:t>
      </w:r>
    </w:p>
  </w:comment>
  <w:comment w:id="1" w:author="Author" w:date="2021-01-24T11:31:00Z" w:initials="A">
    <w:p w14:paraId="463E2609" w14:textId="77777777" w:rsidR="00516776" w:rsidRDefault="00516776" w:rsidP="00516776">
      <w:pPr>
        <w:pStyle w:val="CommentText"/>
      </w:pPr>
      <w:r>
        <w:rPr>
          <w:rStyle w:val="CommentReference"/>
        </w:rPr>
        <w:annotationRef/>
      </w:r>
      <w:r>
        <w:t>Please do note that the journal requires that:</w:t>
      </w:r>
    </w:p>
    <w:p w14:paraId="5945FFC2" w14:textId="36DFDE5B" w:rsidR="00516776" w:rsidRDefault="00516776" w:rsidP="00516776">
      <w:pPr>
        <w:pStyle w:val="CommentText"/>
      </w:pPr>
      <w:r>
        <w:t>1) At original submission, tables and figures should be included in the main text and should not be placed at the end of the document.</w:t>
      </w:r>
    </w:p>
    <w:p w14:paraId="6D71A32B" w14:textId="45622080" w:rsidR="00516776" w:rsidRDefault="00516776" w:rsidP="00516776">
      <w:pPr>
        <w:pStyle w:val="CommentText"/>
      </w:pPr>
      <w:r>
        <w:t>2) If the article is accepted for publication (i.e. after conditional acceptance), tables and figures should be placed at the end of the document (following the reference list) and uploaded as individual files. A text indicator/place holder should be inserted after the paragraph where the table is first mentioned, in the following manner:</w:t>
      </w:r>
    </w:p>
    <w:p w14:paraId="3B8DA5D4" w14:textId="77777777" w:rsidR="00516776" w:rsidRDefault="00516776" w:rsidP="00516776">
      <w:pPr>
        <w:pStyle w:val="CommentText"/>
      </w:pPr>
    </w:p>
    <w:p w14:paraId="441F7D92" w14:textId="77777777" w:rsidR="00516776" w:rsidRDefault="00516776" w:rsidP="00516776">
      <w:pPr>
        <w:pStyle w:val="CommentText"/>
      </w:pPr>
      <w:r>
        <w:t xml:space="preserve">    The results are presented in Table I below.</w:t>
      </w:r>
    </w:p>
    <w:p w14:paraId="072135CA" w14:textId="77777777" w:rsidR="00516776" w:rsidRDefault="00516776" w:rsidP="00516776">
      <w:pPr>
        <w:pStyle w:val="CommentText"/>
      </w:pPr>
    </w:p>
    <w:p w14:paraId="20194181" w14:textId="77777777" w:rsidR="00516776" w:rsidRDefault="00516776" w:rsidP="00516776">
      <w:pPr>
        <w:pStyle w:val="CommentText"/>
      </w:pPr>
      <w:r>
        <w:t xml:space="preserve">      Table I in here</w:t>
      </w:r>
    </w:p>
    <w:p w14:paraId="03F2B168" w14:textId="6085A75D" w:rsidR="00516776" w:rsidRDefault="00516776" w:rsidP="00516776">
      <w:pPr>
        <w:pStyle w:val="CommentText"/>
      </w:pPr>
      <w:r>
        <w:t>3) Table and figure numbers should be followed by full stop (not colon).</w:t>
      </w:r>
    </w:p>
    <w:p w14:paraId="108C9776" w14:textId="77777777" w:rsidR="00516776" w:rsidRDefault="00516776" w:rsidP="00516776">
      <w:pPr>
        <w:pStyle w:val="CommentText"/>
      </w:pPr>
    </w:p>
    <w:p w14:paraId="7C9B3193" w14:textId="027284F6" w:rsidR="00516776" w:rsidRDefault="00516776" w:rsidP="00516776">
      <w:pPr>
        <w:pStyle w:val="CommentText"/>
      </w:pPr>
      <w:r>
        <w:t>4) Tables should be numbered with Roman numerals (I, II, III, IV, etc.). The Table heading should be placed above the table and have no end punctuation.</w:t>
      </w:r>
    </w:p>
    <w:p w14:paraId="68C9DEF1" w14:textId="77777777" w:rsidR="00516776" w:rsidRDefault="00516776" w:rsidP="00516776">
      <w:pPr>
        <w:pStyle w:val="CommentText"/>
      </w:pPr>
    </w:p>
    <w:p w14:paraId="26E8A677" w14:textId="7E63939A" w:rsidR="00516776" w:rsidRDefault="00516776" w:rsidP="00516776">
      <w:pPr>
        <w:pStyle w:val="CommentText"/>
      </w:pPr>
      <w:r>
        <w:t>5) Figures should be numbered with Arabic numerals (1, 2, 3, 4, etc.). Figure headings should be placed below the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3EA59B" w15:done="0"/>
  <w15:commentEx w15:paraId="26E8A6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7D84E" w16cex:dateUtc="2021-01-24T05:58:00Z"/>
  <w16cex:commentExtensible w16cex:durableId="23B7D900" w16cex:dateUtc="2021-01-24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EA59B" w16cid:durableId="23B7D84E"/>
  <w16cid:commentId w16cid:paraId="26E8A677" w16cid:durableId="23B7D9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Che">
    <w:altName w:val="바탕체"/>
    <w:charset w:val="81"/>
    <w:family w:val="modern"/>
    <w:pitch w:val="fixed"/>
    <w:sig w:usb0="B00002AF" w:usb1="69D77CFB" w:usb2="00000030" w:usb3="00000000" w:csb0="0008009F" w:csb1="00000000"/>
  </w:font>
  <w:font w:name="Batang">
    <w:altName w:val="바탕"/>
    <w:panose1 w:val="020B0503020000020004"/>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QJDczNLcyMzEwMDYyUdpeDU4uLM/DyQAsNaADIezD0sAAAA"/>
  </w:docVars>
  <w:rsids>
    <w:rsidRoot w:val="002A326A"/>
    <w:rsid w:val="000B6349"/>
    <w:rsid w:val="001A5012"/>
    <w:rsid w:val="00292F10"/>
    <w:rsid w:val="0029629D"/>
    <w:rsid w:val="002A326A"/>
    <w:rsid w:val="002A3912"/>
    <w:rsid w:val="003F541E"/>
    <w:rsid w:val="00516776"/>
    <w:rsid w:val="00545E93"/>
    <w:rsid w:val="0067785C"/>
    <w:rsid w:val="00683328"/>
    <w:rsid w:val="00905949"/>
    <w:rsid w:val="00A03AC4"/>
    <w:rsid w:val="00C15BB9"/>
    <w:rsid w:val="00D036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EA3D"/>
  <w15:chartTrackingRefBased/>
  <w15:docId w15:val="{1F7F2929-A3AB-49BC-A8CD-4E21D603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26A"/>
    <w:pPr>
      <w:widowControl w:val="0"/>
      <w:wordWrap w:val="0"/>
      <w:autoSpaceDE w:val="0"/>
      <w:autoSpaceDN w:val="0"/>
      <w:spacing w:after="0" w:line="240" w:lineRule="auto"/>
      <w:jc w:val="both"/>
    </w:pPr>
    <w:rPr>
      <w:kern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629D"/>
    <w:rPr>
      <w:sz w:val="16"/>
      <w:szCs w:val="16"/>
    </w:rPr>
  </w:style>
  <w:style w:type="paragraph" w:styleId="CommentText">
    <w:name w:val="annotation text"/>
    <w:basedOn w:val="Normal"/>
    <w:link w:val="CommentTextChar"/>
    <w:uiPriority w:val="99"/>
    <w:semiHidden/>
    <w:unhideWhenUsed/>
    <w:rsid w:val="0029629D"/>
    <w:rPr>
      <w:szCs w:val="20"/>
    </w:rPr>
  </w:style>
  <w:style w:type="character" w:customStyle="1" w:styleId="CommentTextChar">
    <w:name w:val="Comment Text Char"/>
    <w:basedOn w:val="DefaultParagraphFont"/>
    <w:link w:val="CommentText"/>
    <w:uiPriority w:val="99"/>
    <w:semiHidden/>
    <w:rsid w:val="0029629D"/>
    <w:rPr>
      <w:kern w:val="2"/>
      <w:sz w:val="20"/>
      <w:szCs w:val="20"/>
    </w:rPr>
  </w:style>
  <w:style w:type="paragraph" w:styleId="CommentSubject">
    <w:name w:val="annotation subject"/>
    <w:basedOn w:val="CommentText"/>
    <w:next w:val="CommentText"/>
    <w:link w:val="CommentSubjectChar"/>
    <w:uiPriority w:val="99"/>
    <w:semiHidden/>
    <w:unhideWhenUsed/>
    <w:rsid w:val="0029629D"/>
    <w:rPr>
      <w:b/>
      <w:bCs/>
    </w:rPr>
  </w:style>
  <w:style w:type="character" w:customStyle="1" w:styleId="CommentSubjectChar">
    <w:name w:val="Comment Subject Char"/>
    <w:basedOn w:val="CommentTextChar"/>
    <w:link w:val="CommentSubject"/>
    <w:uiPriority w:val="99"/>
    <w:semiHidden/>
    <w:rsid w:val="0029629D"/>
    <w:rPr>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상훈</dc:creator>
  <cp:keywords/>
  <dc:description/>
  <cp:lastModifiedBy>Author</cp:lastModifiedBy>
  <cp:revision>12</cp:revision>
  <dcterms:created xsi:type="dcterms:W3CDTF">2021-01-19T17:46:00Z</dcterms:created>
  <dcterms:modified xsi:type="dcterms:W3CDTF">2021-01-24T06:10:00Z</dcterms:modified>
</cp:coreProperties>
</file>