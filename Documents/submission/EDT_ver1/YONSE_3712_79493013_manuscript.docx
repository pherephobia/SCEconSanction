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ABC6" w14:textId="650C02AA" w:rsidR="00D16C69" w:rsidRPr="00EA0844" w:rsidRDefault="00953CFA" w:rsidP="00BF6102">
      <w:pPr>
        <w:pStyle w:val="Title"/>
        <w:rPr>
          <w:sz w:val="32"/>
          <w:szCs w:val="44"/>
        </w:rPr>
      </w:pPr>
      <w:commentRangeStart w:id="0"/>
      <w:commentRangeStart w:id="1"/>
      <w:r w:rsidRPr="0076058F">
        <w:rPr>
          <w:sz w:val="32"/>
          <w:szCs w:val="44"/>
        </w:rPr>
        <w:t>Social</w:t>
      </w:r>
      <w:commentRangeEnd w:id="0"/>
      <w:r w:rsidR="00AC0FEC" w:rsidRPr="0076058F">
        <w:rPr>
          <w:rStyle w:val="CommentReference"/>
          <w:rFonts w:eastAsiaTheme="minorHAnsi" w:cstheme="minorBidi"/>
          <w:bCs w:val="0"/>
        </w:rPr>
        <w:commentReference w:id="0"/>
      </w:r>
      <w:r w:rsidRPr="0076058F">
        <w:rPr>
          <w:sz w:val="32"/>
          <w:szCs w:val="44"/>
        </w:rPr>
        <w:t xml:space="preserve"> </w:t>
      </w:r>
      <w:del w:id="2" w:author="Author" w:date="2021-01-22T01:04:00Z">
        <w:r w:rsidRPr="0076058F" w:rsidDel="00BC6338">
          <w:rPr>
            <w:sz w:val="32"/>
            <w:szCs w:val="44"/>
          </w:rPr>
          <w:delText>C</w:delText>
        </w:r>
      </w:del>
      <w:ins w:id="3" w:author="Author" w:date="2021-01-22T01:04:00Z">
        <w:r w:rsidR="00BC6338" w:rsidRPr="00EA0844">
          <w:rPr>
            <w:sz w:val="32"/>
            <w:szCs w:val="44"/>
          </w:rPr>
          <w:t>c</w:t>
        </w:r>
      </w:ins>
      <w:r w:rsidRPr="00EA0844">
        <w:rPr>
          <w:sz w:val="32"/>
          <w:szCs w:val="44"/>
        </w:rPr>
        <w:t xml:space="preserve">apital and the </w:t>
      </w:r>
      <w:del w:id="4" w:author="Author" w:date="2021-01-22T01:04:00Z">
        <w:r w:rsidRPr="00645C74" w:rsidDel="00BC6338">
          <w:rPr>
            <w:sz w:val="32"/>
            <w:szCs w:val="44"/>
          </w:rPr>
          <w:delText>S</w:delText>
        </w:r>
      </w:del>
      <w:ins w:id="5" w:author="Author" w:date="2021-01-22T01:04:00Z">
        <w:r w:rsidR="00BC6338" w:rsidRPr="00FC04C7">
          <w:rPr>
            <w:sz w:val="32"/>
            <w:szCs w:val="44"/>
          </w:rPr>
          <w:t>s</w:t>
        </w:r>
      </w:ins>
      <w:r w:rsidRPr="00FB675A">
        <w:rPr>
          <w:sz w:val="32"/>
          <w:szCs w:val="44"/>
          <w:rPrChange w:id="6" w:author="Author" w:date="2021-01-25T12:20:00Z">
            <w:rPr>
              <w:sz w:val="32"/>
              <w:szCs w:val="44"/>
            </w:rPr>
          </w:rPrChange>
        </w:rPr>
        <w:t xml:space="preserve">uccess of </w:t>
      </w:r>
      <w:del w:id="7" w:author="Author" w:date="2021-01-22T01:04:00Z">
        <w:r w:rsidRPr="00FB675A" w:rsidDel="00BC6338">
          <w:rPr>
            <w:sz w:val="32"/>
            <w:szCs w:val="44"/>
            <w:rPrChange w:id="8" w:author="Author" w:date="2021-01-25T12:20:00Z">
              <w:rPr>
                <w:sz w:val="32"/>
                <w:szCs w:val="44"/>
              </w:rPr>
            </w:rPrChange>
          </w:rPr>
          <w:delText>E</w:delText>
        </w:r>
      </w:del>
      <w:ins w:id="9" w:author="Author" w:date="2021-01-22T01:04:00Z">
        <w:r w:rsidR="00BC6338" w:rsidRPr="00FB675A">
          <w:rPr>
            <w:sz w:val="32"/>
            <w:szCs w:val="44"/>
            <w:rPrChange w:id="10" w:author="Author" w:date="2021-01-25T12:20:00Z">
              <w:rPr>
                <w:sz w:val="32"/>
                <w:szCs w:val="44"/>
              </w:rPr>
            </w:rPrChange>
          </w:rPr>
          <w:t>e</w:t>
        </w:r>
      </w:ins>
      <w:r w:rsidRPr="00FB675A">
        <w:rPr>
          <w:sz w:val="32"/>
          <w:szCs w:val="44"/>
          <w:rPrChange w:id="11" w:author="Author" w:date="2021-01-25T12:20:00Z">
            <w:rPr>
              <w:sz w:val="32"/>
              <w:szCs w:val="44"/>
            </w:rPr>
          </w:rPrChange>
        </w:rPr>
        <w:t xml:space="preserve">conomic </w:t>
      </w:r>
      <w:commentRangeStart w:id="12"/>
      <w:del w:id="13" w:author="Author" w:date="2021-01-22T01:04:00Z">
        <w:r w:rsidRPr="00FB675A" w:rsidDel="00BC6338">
          <w:rPr>
            <w:sz w:val="32"/>
            <w:szCs w:val="44"/>
            <w:rPrChange w:id="14" w:author="Author" w:date="2021-01-25T12:20:00Z">
              <w:rPr>
                <w:sz w:val="32"/>
                <w:szCs w:val="44"/>
              </w:rPr>
            </w:rPrChange>
          </w:rPr>
          <w:delText>S</w:delText>
        </w:r>
      </w:del>
      <w:ins w:id="15" w:author="Author" w:date="2021-01-22T01:04:00Z">
        <w:r w:rsidR="00BC6338" w:rsidRPr="00FB675A">
          <w:rPr>
            <w:sz w:val="32"/>
            <w:szCs w:val="44"/>
            <w:rPrChange w:id="16" w:author="Author" w:date="2021-01-25T12:20:00Z">
              <w:rPr>
                <w:sz w:val="32"/>
                <w:szCs w:val="44"/>
              </w:rPr>
            </w:rPrChange>
          </w:rPr>
          <w:t>s</w:t>
        </w:r>
      </w:ins>
      <w:r w:rsidRPr="00FB675A">
        <w:rPr>
          <w:sz w:val="32"/>
          <w:szCs w:val="44"/>
          <w:rPrChange w:id="17" w:author="Author" w:date="2021-01-25T12:20:00Z">
            <w:rPr>
              <w:sz w:val="32"/>
              <w:szCs w:val="44"/>
            </w:rPr>
          </w:rPrChange>
        </w:rPr>
        <w:t>anctions</w:t>
      </w:r>
      <w:commentRangeEnd w:id="1"/>
      <w:r w:rsidR="00BC6338" w:rsidRPr="00EA0844">
        <w:rPr>
          <w:rStyle w:val="CommentReference"/>
          <w:rFonts w:eastAsiaTheme="minorHAnsi" w:cstheme="minorBidi"/>
          <w:bCs w:val="0"/>
        </w:rPr>
        <w:commentReference w:id="1"/>
      </w:r>
      <w:commentRangeEnd w:id="12"/>
      <w:r w:rsidR="00F81A41" w:rsidRPr="00EA0844">
        <w:rPr>
          <w:rStyle w:val="CommentReference"/>
          <w:rFonts w:eastAsiaTheme="minorHAnsi" w:cstheme="minorBidi"/>
          <w:bCs w:val="0"/>
        </w:rPr>
        <w:commentReference w:id="12"/>
      </w:r>
    </w:p>
    <w:p w14:paraId="4E516DA4" w14:textId="45BE8F56" w:rsidR="006A05D6" w:rsidRPr="00FC04C7" w:rsidRDefault="00953CFA" w:rsidP="00BF6102">
      <w:pPr>
        <w:pStyle w:val="Title"/>
      </w:pPr>
      <w:r w:rsidRPr="00645C74">
        <w:t>Abstract</w:t>
      </w:r>
    </w:p>
    <w:p w14:paraId="24E7FB8E" w14:textId="0E0E9458" w:rsidR="006A05D6" w:rsidRPr="00FB675A" w:rsidRDefault="00953CFA" w:rsidP="00BF6102">
      <w:pPr>
        <w:pStyle w:val="BodyText"/>
        <w:ind w:firstLine="0"/>
        <w:jc w:val="both"/>
        <w:rPr>
          <w:rPrChange w:id="19" w:author="Author" w:date="2021-01-25T12:20:00Z">
            <w:rPr/>
          </w:rPrChange>
        </w:rPr>
      </w:pPr>
      <w:r w:rsidRPr="00FB675A">
        <w:rPr>
          <w:rPrChange w:id="20" w:author="Author" w:date="2021-01-25T12:20:00Z">
            <w:rPr/>
          </w:rPrChange>
        </w:rPr>
        <w:t>What determines the success of economic sanct</w:t>
      </w:r>
      <w:bookmarkStart w:id="21" w:name="_GoBack"/>
      <w:bookmarkEnd w:id="21"/>
      <w:r w:rsidRPr="00FB675A">
        <w:rPr>
          <w:rPrChange w:id="22" w:author="Author" w:date="2021-01-25T12:20:00Z">
            <w:rPr/>
          </w:rPrChange>
        </w:rPr>
        <w:t xml:space="preserve">ions? Although numerous studies explore the formal institutional characteristics of sanctioned countries and their effects on sanction effectiveness, few examine informal social institutions such as trust, membership, or, more broadly, social capital. Using the latest Threat and Imposition of Economic Sanctions data and cross-national World Values Survey data, </w:t>
      </w:r>
      <w:ins w:id="23" w:author="Author" w:date="2021-01-22T01:07:00Z">
        <w:r w:rsidR="00BC6338" w:rsidRPr="00FB675A">
          <w:rPr>
            <w:rPrChange w:id="24" w:author="Author" w:date="2021-01-25T12:20:00Z">
              <w:rPr/>
            </w:rPrChange>
          </w:rPr>
          <w:t xml:space="preserve">this study </w:t>
        </w:r>
      </w:ins>
      <w:commentRangeStart w:id="25"/>
      <w:del w:id="26" w:author="Author" w:date="2021-01-22T01:07:00Z">
        <w:r w:rsidRPr="00FB675A" w:rsidDel="00BC6338">
          <w:rPr>
            <w:rPrChange w:id="27" w:author="Author" w:date="2021-01-25T12:20:00Z">
              <w:rPr/>
            </w:rPrChange>
          </w:rPr>
          <w:delText xml:space="preserve">we </w:delText>
        </w:r>
      </w:del>
      <w:ins w:id="28" w:author="Author" w:date="2021-01-22T01:08:00Z">
        <w:r w:rsidR="00BC6338" w:rsidRPr="00FB675A">
          <w:rPr>
            <w:rPrChange w:id="29" w:author="Author" w:date="2021-01-25T12:20:00Z">
              <w:rPr/>
            </w:rPrChange>
          </w:rPr>
          <w:t>examines</w:t>
        </w:r>
      </w:ins>
      <w:del w:id="30" w:author="Author" w:date="2021-01-22T01:08:00Z">
        <w:r w:rsidRPr="00FB675A" w:rsidDel="00BC6338">
          <w:rPr>
            <w:rPrChange w:id="31" w:author="Author" w:date="2021-01-25T12:20:00Z">
              <w:rPr/>
            </w:rPrChange>
          </w:rPr>
          <w:delText>examine</w:delText>
        </w:r>
      </w:del>
      <w:r w:rsidRPr="00FB675A">
        <w:rPr>
          <w:rPrChange w:id="32" w:author="Author" w:date="2021-01-25T12:20:00Z">
            <w:rPr/>
          </w:rPrChange>
        </w:rPr>
        <w:t xml:space="preserve"> how trust </w:t>
      </w:r>
      <w:commentRangeEnd w:id="25"/>
      <w:r w:rsidR="00BC6338" w:rsidRPr="00EA0844">
        <w:rPr>
          <w:rStyle w:val="CommentReference"/>
        </w:rPr>
        <w:commentReference w:id="25"/>
      </w:r>
      <w:r w:rsidRPr="00EA0844">
        <w:t xml:space="preserve">and social capital in sanctioned countries affect </w:t>
      </w:r>
      <w:ins w:id="33" w:author="Author" w:date="2021-01-24T13:37:00Z">
        <w:r w:rsidR="001D509A" w:rsidRPr="00EA0844">
          <w:t xml:space="preserve">the </w:t>
        </w:r>
      </w:ins>
      <w:r w:rsidRPr="00645C74">
        <w:t xml:space="preserve">target governments’ ability to endure the costs of economic sanctions. </w:t>
      </w:r>
      <w:ins w:id="34" w:author="Author" w:date="2021-01-22T01:08:00Z">
        <w:r w:rsidR="00BC6338" w:rsidRPr="00FC04C7">
          <w:t>The</w:t>
        </w:r>
      </w:ins>
      <w:del w:id="35" w:author="Author" w:date="2021-01-22T01:08:00Z">
        <w:r w:rsidRPr="00FB675A" w:rsidDel="00BC6338">
          <w:rPr>
            <w:rPrChange w:id="36" w:author="Author" w:date="2021-01-25T12:20:00Z">
              <w:rPr/>
            </w:rPrChange>
          </w:rPr>
          <w:delText>Our</w:delText>
        </w:r>
      </w:del>
      <w:r w:rsidRPr="00FB675A">
        <w:rPr>
          <w:rPrChange w:id="37" w:author="Author" w:date="2021-01-25T12:20:00Z">
            <w:rPr/>
          </w:rPrChange>
        </w:rPr>
        <w:t xml:space="preserve"> </w:t>
      </w:r>
      <w:bookmarkStart w:id="38" w:name="_Hlk62387943"/>
      <w:r w:rsidRPr="00FB675A">
        <w:rPr>
          <w:rPrChange w:id="39" w:author="Author" w:date="2021-01-25T12:20:00Z">
            <w:rPr/>
          </w:rPrChange>
        </w:rPr>
        <w:t>findings support our theory that sanctions are less likely to be effective when imposed on countries with high trust, membership, and confidence in political institutions.</w:t>
      </w:r>
    </w:p>
    <w:bookmarkEnd w:id="38"/>
    <w:p w14:paraId="34778162" w14:textId="77777777" w:rsidR="00A06816" w:rsidRPr="00FB675A" w:rsidRDefault="00A06816" w:rsidP="00BF6102">
      <w:pPr>
        <w:pStyle w:val="BodyText"/>
        <w:ind w:firstLine="0"/>
        <w:rPr>
          <w:i/>
          <w:iCs/>
          <w:rPrChange w:id="40" w:author="Author" w:date="2021-01-25T12:20:00Z">
            <w:rPr>
              <w:i/>
              <w:iCs/>
            </w:rPr>
          </w:rPrChange>
        </w:rPr>
      </w:pPr>
    </w:p>
    <w:p w14:paraId="72AA3B4B" w14:textId="6C5CB79A" w:rsidR="006A05D6" w:rsidRPr="00FB675A" w:rsidRDefault="00953CFA" w:rsidP="00BF6102">
      <w:pPr>
        <w:pStyle w:val="BodyText"/>
        <w:ind w:firstLine="0"/>
        <w:rPr>
          <w:rPrChange w:id="41" w:author="Author" w:date="2021-01-25T12:20:00Z">
            <w:rPr/>
          </w:rPrChange>
        </w:rPr>
      </w:pPr>
      <w:r w:rsidRPr="00FB675A">
        <w:rPr>
          <w:i/>
          <w:iCs/>
          <w:rPrChange w:id="42" w:author="Author" w:date="2021-01-25T12:20:00Z">
            <w:rPr>
              <w:i/>
              <w:iCs/>
            </w:rPr>
          </w:rPrChange>
        </w:rPr>
        <w:t>Keywords:</w:t>
      </w:r>
      <w:r w:rsidRPr="00FB675A">
        <w:rPr>
          <w:rPrChange w:id="43" w:author="Author" w:date="2021-01-25T12:20:00Z">
            <w:rPr/>
          </w:rPrChange>
        </w:rPr>
        <w:t xml:space="preserve"> Economic </w:t>
      </w:r>
      <w:del w:id="44" w:author="Author" w:date="2021-01-22T01:09:00Z">
        <w:r w:rsidRPr="00FB675A" w:rsidDel="00BC6338">
          <w:rPr>
            <w:rPrChange w:id="45" w:author="Author" w:date="2021-01-25T12:20:00Z">
              <w:rPr/>
            </w:rPrChange>
          </w:rPr>
          <w:delText>S</w:delText>
        </w:r>
      </w:del>
      <w:ins w:id="46" w:author="Author" w:date="2021-01-22T01:09:00Z">
        <w:r w:rsidR="00BC6338" w:rsidRPr="00FB675A">
          <w:rPr>
            <w:rPrChange w:id="47" w:author="Author" w:date="2021-01-25T12:20:00Z">
              <w:rPr/>
            </w:rPrChange>
          </w:rPr>
          <w:t>s</w:t>
        </w:r>
      </w:ins>
      <w:r w:rsidRPr="00FB675A">
        <w:rPr>
          <w:rPrChange w:id="48" w:author="Author" w:date="2021-01-25T12:20:00Z">
            <w:rPr/>
          </w:rPrChange>
        </w:rPr>
        <w:t xml:space="preserve">anctions, </w:t>
      </w:r>
      <w:del w:id="49" w:author="Author" w:date="2021-01-22T01:09:00Z">
        <w:r w:rsidRPr="00FB675A" w:rsidDel="00BC6338">
          <w:rPr>
            <w:rPrChange w:id="50" w:author="Author" w:date="2021-01-25T12:20:00Z">
              <w:rPr/>
            </w:rPrChange>
          </w:rPr>
          <w:delText>S</w:delText>
        </w:r>
      </w:del>
      <w:ins w:id="51" w:author="Author" w:date="2021-01-22T01:09:00Z">
        <w:r w:rsidR="00BC6338" w:rsidRPr="00FB675A">
          <w:rPr>
            <w:rPrChange w:id="52" w:author="Author" w:date="2021-01-25T12:20:00Z">
              <w:rPr/>
            </w:rPrChange>
          </w:rPr>
          <w:t>s</w:t>
        </w:r>
      </w:ins>
      <w:r w:rsidRPr="00FB675A">
        <w:rPr>
          <w:rPrChange w:id="53" w:author="Author" w:date="2021-01-25T12:20:00Z">
            <w:rPr/>
          </w:rPrChange>
        </w:rPr>
        <w:t xml:space="preserve">ocial </w:t>
      </w:r>
      <w:del w:id="54" w:author="Author" w:date="2021-01-22T01:09:00Z">
        <w:r w:rsidRPr="00FB675A" w:rsidDel="00BC6338">
          <w:rPr>
            <w:rPrChange w:id="55" w:author="Author" w:date="2021-01-25T12:20:00Z">
              <w:rPr/>
            </w:rPrChange>
          </w:rPr>
          <w:delText>C</w:delText>
        </w:r>
      </w:del>
      <w:ins w:id="56" w:author="Author" w:date="2021-01-22T01:09:00Z">
        <w:r w:rsidR="00BC6338" w:rsidRPr="00FB675A">
          <w:rPr>
            <w:rPrChange w:id="57" w:author="Author" w:date="2021-01-25T12:20:00Z">
              <w:rPr/>
            </w:rPrChange>
          </w:rPr>
          <w:t>c</w:t>
        </w:r>
      </w:ins>
      <w:r w:rsidRPr="00FB675A">
        <w:rPr>
          <w:rPrChange w:id="58" w:author="Author" w:date="2021-01-25T12:20:00Z">
            <w:rPr/>
          </w:rPrChange>
        </w:rPr>
        <w:t xml:space="preserve">apital, North Korea, </w:t>
      </w:r>
      <w:del w:id="59" w:author="Author" w:date="2021-01-22T01:09:00Z">
        <w:r w:rsidRPr="00FB675A" w:rsidDel="00BC6338">
          <w:rPr>
            <w:rPrChange w:id="60" w:author="Author" w:date="2021-01-25T12:20:00Z">
              <w:rPr/>
            </w:rPrChange>
          </w:rPr>
          <w:delText>P</w:delText>
        </w:r>
      </w:del>
      <w:ins w:id="61" w:author="Author" w:date="2021-01-22T01:09:00Z">
        <w:r w:rsidR="00BC6338" w:rsidRPr="00FB675A">
          <w:rPr>
            <w:rPrChange w:id="62" w:author="Author" w:date="2021-01-25T12:20:00Z">
              <w:rPr/>
            </w:rPrChange>
          </w:rPr>
          <w:t>p</w:t>
        </w:r>
      </w:ins>
      <w:r w:rsidRPr="00FB675A">
        <w:rPr>
          <w:rPrChange w:id="63" w:author="Author" w:date="2021-01-25T12:20:00Z">
            <w:rPr/>
          </w:rPrChange>
        </w:rPr>
        <w:t xml:space="preserve">olitical </w:t>
      </w:r>
      <w:del w:id="64" w:author="Author" w:date="2021-01-22T01:09:00Z">
        <w:r w:rsidRPr="00FB675A" w:rsidDel="00BC6338">
          <w:rPr>
            <w:rPrChange w:id="65" w:author="Author" w:date="2021-01-25T12:20:00Z">
              <w:rPr/>
            </w:rPrChange>
          </w:rPr>
          <w:delText>B</w:delText>
        </w:r>
      </w:del>
      <w:ins w:id="66" w:author="Author" w:date="2021-01-22T01:09:00Z">
        <w:r w:rsidR="00BC6338" w:rsidRPr="00FB675A">
          <w:rPr>
            <w:rPrChange w:id="67" w:author="Author" w:date="2021-01-25T12:20:00Z">
              <w:rPr/>
            </w:rPrChange>
          </w:rPr>
          <w:t>b</w:t>
        </w:r>
      </w:ins>
      <w:r w:rsidRPr="00FB675A">
        <w:rPr>
          <w:rPrChange w:id="68" w:author="Author" w:date="2021-01-25T12:20:00Z">
            <w:rPr/>
          </w:rPrChange>
        </w:rPr>
        <w:t>ehavior</w:t>
      </w:r>
    </w:p>
    <w:p w14:paraId="07B19BBE" w14:textId="1CE99EAD" w:rsidR="006A05D6" w:rsidRPr="00FB675A" w:rsidRDefault="00953CFA" w:rsidP="00BF6102">
      <w:pPr>
        <w:pStyle w:val="BodyText"/>
        <w:ind w:firstLine="0"/>
        <w:rPr>
          <w:rPrChange w:id="69" w:author="Author" w:date="2021-01-25T12:20:00Z">
            <w:rPr/>
          </w:rPrChange>
        </w:rPr>
      </w:pPr>
      <w:r w:rsidRPr="00FB675A">
        <w:rPr>
          <w:i/>
          <w:iCs/>
          <w:rPrChange w:id="70" w:author="Author" w:date="2021-01-25T12:20:00Z">
            <w:rPr>
              <w:i/>
              <w:iCs/>
            </w:rPr>
          </w:rPrChange>
        </w:rPr>
        <w:t>Word count:</w:t>
      </w:r>
      <w:r w:rsidRPr="00FB675A">
        <w:rPr>
          <w:rPrChange w:id="71" w:author="Author" w:date="2021-01-25T12:20:00Z">
            <w:rPr/>
          </w:rPrChange>
        </w:rPr>
        <w:t xml:space="preserve"> </w:t>
      </w:r>
      <w:r w:rsidR="00A06816" w:rsidRPr="00FB675A">
        <w:rPr>
          <w:rPrChange w:id="72" w:author="Author" w:date="2021-01-25T12:20:00Z">
            <w:rPr/>
          </w:rPrChange>
        </w:rPr>
        <w:t>6,</w:t>
      </w:r>
      <w:r w:rsidR="005200FF" w:rsidRPr="00FB675A">
        <w:rPr>
          <w:rPrChange w:id="73" w:author="Author" w:date="2021-01-25T12:20:00Z">
            <w:rPr/>
          </w:rPrChange>
        </w:rPr>
        <w:t>320</w:t>
      </w:r>
    </w:p>
    <w:p w14:paraId="241A8A89" w14:textId="77777777" w:rsidR="00A06816" w:rsidRPr="00FB675A" w:rsidRDefault="00A06816">
      <w:pPr>
        <w:spacing w:before="0" w:after="200"/>
        <w:rPr>
          <w:rFonts w:eastAsiaTheme="majorEastAsia" w:cstheme="majorBidi"/>
          <w:b/>
          <w:bCs/>
          <w:szCs w:val="32"/>
          <w:rPrChange w:id="74" w:author="Author" w:date="2021-01-25T12:20:00Z">
            <w:rPr>
              <w:rFonts w:eastAsiaTheme="majorEastAsia" w:cstheme="majorBidi"/>
              <w:b/>
              <w:bCs/>
              <w:szCs w:val="32"/>
            </w:rPr>
          </w:rPrChange>
        </w:rPr>
        <w:pPrChange w:id="75" w:author="Author" w:date="2021-01-24T11:44:00Z">
          <w:pPr>
            <w:spacing w:before="0" w:after="200" w:line="240" w:lineRule="auto"/>
          </w:pPr>
        </w:pPrChange>
      </w:pPr>
      <w:bookmarkStart w:id="76" w:name="introduction"/>
      <w:r w:rsidRPr="00FB675A">
        <w:rPr>
          <w:rPrChange w:id="77" w:author="Author" w:date="2021-01-25T12:20:00Z">
            <w:rPr/>
          </w:rPrChange>
        </w:rPr>
        <w:lastRenderedPageBreak/>
        <w:br w:type="page"/>
      </w:r>
    </w:p>
    <w:p w14:paraId="661C9C8C" w14:textId="4D3B3932" w:rsidR="006A05D6" w:rsidRPr="00FB675A" w:rsidRDefault="00953CFA" w:rsidP="00BF6102">
      <w:pPr>
        <w:pStyle w:val="Heading1"/>
        <w:rPr>
          <w:sz w:val="28"/>
          <w:szCs w:val="36"/>
          <w:rPrChange w:id="78" w:author="Author" w:date="2021-01-25T12:20:00Z">
            <w:rPr>
              <w:sz w:val="28"/>
              <w:szCs w:val="36"/>
            </w:rPr>
          </w:rPrChange>
        </w:rPr>
      </w:pPr>
      <w:r w:rsidRPr="00FB675A">
        <w:rPr>
          <w:sz w:val="28"/>
          <w:szCs w:val="36"/>
          <w:rPrChange w:id="79" w:author="Author" w:date="2021-01-25T12:20:00Z">
            <w:rPr>
              <w:sz w:val="28"/>
              <w:szCs w:val="36"/>
            </w:rPr>
          </w:rPrChange>
        </w:rPr>
        <w:lastRenderedPageBreak/>
        <w:t>Introduction</w:t>
      </w:r>
    </w:p>
    <w:p w14:paraId="72AE94A0" w14:textId="3122447B" w:rsidR="006A05D6" w:rsidRPr="00EA0844" w:rsidRDefault="00953CFA" w:rsidP="00BF6102">
      <w:pPr>
        <w:pStyle w:val="FirstParagraph"/>
        <w:jc w:val="both"/>
      </w:pPr>
      <w:r w:rsidRPr="00FB675A">
        <w:rPr>
          <w:rPrChange w:id="80" w:author="Author" w:date="2021-01-25T12:20:00Z">
            <w:rPr/>
          </w:rPrChange>
        </w:rPr>
        <w:t xml:space="preserve">When North Korea conducted its first underground nuclear test in 2006, the United Nations (U.N.) adopted resolution 1718, acting unanimously under Chapter VII of the UN Charter. </w:t>
      </w:r>
      <w:commentRangeStart w:id="81"/>
      <w:r w:rsidRPr="00FB675A">
        <w:rPr>
          <w:rPrChange w:id="82" w:author="Author" w:date="2021-01-25T12:20:00Z">
            <w:rPr/>
          </w:rPrChange>
        </w:rPr>
        <w:t xml:space="preserve">Between </w:t>
      </w:r>
      <w:del w:id="83" w:author="Author" w:date="2021-01-22T01:12:00Z">
        <w:r w:rsidRPr="00FB675A" w:rsidDel="00BC6338">
          <w:rPr>
            <w:rPrChange w:id="84" w:author="Author" w:date="2021-01-25T12:20:00Z">
              <w:rPr/>
            </w:rPrChange>
          </w:rPr>
          <w:delText xml:space="preserve">the period of </w:delText>
        </w:r>
      </w:del>
      <w:r w:rsidRPr="00FB675A">
        <w:rPr>
          <w:rPrChange w:id="85" w:author="Author" w:date="2021-01-25T12:20:00Z">
            <w:rPr/>
          </w:rPrChange>
        </w:rPr>
        <w:t>October 2006 and September 2017, six nuclear tests and the economic sanctions have been strengthened every time.</w:t>
      </w:r>
      <w:commentRangeEnd w:id="81"/>
      <w:r w:rsidR="00ED7EC3" w:rsidRPr="00EA0844">
        <w:rPr>
          <w:rStyle w:val="CommentReference"/>
        </w:rPr>
        <w:commentReference w:id="81"/>
      </w:r>
      <w:r w:rsidRPr="00EA0844">
        <w:t xml:space="preserve"> The initial sanctions targeted Kim Jong-il and </w:t>
      </w:r>
      <w:ins w:id="86" w:author="Author" w:date="2021-01-22T01:15:00Z">
        <w:r w:rsidR="00ED7EC3" w:rsidRPr="00EA0844">
          <w:t xml:space="preserve">his </w:t>
        </w:r>
      </w:ins>
      <w:r w:rsidRPr="00645C74">
        <w:t>supporters for the nuclear weapons program by restricting their ability to travel, prohibiting the flow of luxurious goods, and freezing their fi</w:t>
      </w:r>
      <w:r w:rsidRPr="00FC04C7">
        <w:t>nancial accounts abroad.</w:t>
      </w:r>
      <w:r w:rsidRPr="00EA0844">
        <w:rPr>
          <w:rStyle w:val="FootnoteReference"/>
        </w:rPr>
        <w:footnoteReference w:id="1"/>
      </w:r>
    </w:p>
    <w:p w14:paraId="2E88C24D" w14:textId="01D71208" w:rsidR="006A05D6" w:rsidRPr="00EA0844" w:rsidRDefault="00953CFA" w:rsidP="00F81A41">
      <w:pPr>
        <w:pStyle w:val="BodyText"/>
        <w:jc w:val="both"/>
      </w:pPr>
      <w:r w:rsidRPr="00645C74">
        <w:t xml:space="preserve">These targeted sanctions have not curbed Pyongyang’s nuclear ambitions. Policymakers in South Korea have been discussing ways to increase </w:t>
      </w:r>
      <w:ins w:id="87" w:author="Author" w:date="2021-01-22T01:20:00Z">
        <w:r w:rsidR="00ED7EC3" w:rsidRPr="00FC04C7">
          <w:t>the</w:t>
        </w:r>
      </w:ins>
      <w:del w:id="88" w:author="Author" w:date="2021-01-22T01:20:00Z">
        <w:r w:rsidRPr="00FC04C7" w:rsidDel="00ED7EC3">
          <w:delText>its</w:delText>
        </w:r>
      </w:del>
      <w:r w:rsidRPr="00FB675A">
        <w:rPr>
          <w:rPrChange w:id="89" w:author="Author" w:date="2021-01-25T12:20:00Z">
            <w:rPr/>
          </w:rPrChange>
        </w:rPr>
        <w:t xml:space="preserve"> effectiveness </w:t>
      </w:r>
      <w:ins w:id="90" w:author="Author" w:date="2021-01-22T01:20:00Z">
        <w:r w:rsidR="00ED7EC3" w:rsidRPr="00FB675A">
          <w:rPr>
            <w:rPrChange w:id="91" w:author="Author" w:date="2021-01-25T12:20:00Z">
              <w:rPr/>
            </w:rPrChange>
          </w:rPr>
          <w:t xml:space="preserve">of these sanctions </w:t>
        </w:r>
      </w:ins>
      <w:r w:rsidRPr="00FB675A">
        <w:rPr>
          <w:rPrChange w:id="92" w:author="Author" w:date="2021-01-25T12:20:00Z">
            <w:rPr/>
          </w:rPrChange>
        </w:rPr>
        <w:t xml:space="preserve">since North Korea’s nuclear tests on </w:t>
      </w:r>
      <w:ins w:id="93" w:author="Author" w:date="2021-01-22T01:17:00Z">
        <w:r w:rsidR="00ED7EC3" w:rsidRPr="00FB675A">
          <w:rPr>
            <w:rPrChange w:id="94" w:author="Author" w:date="2021-01-25T12:20:00Z">
              <w:rPr/>
            </w:rPrChange>
          </w:rPr>
          <w:t xml:space="preserve">6 </w:t>
        </w:r>
      </w:ins>
      <w:commentRangeStart w:id="95"/>
      <w:r w:rsidRPr="00FB675A">
        <w:rPr>
          <w:rPrChange w:id="96" w:author="Author" w:date="2021-01-25T12:20:00Z">
            <w:rPr/>
          </w:rPrChange>
        </w:rPr>
        <w:t xml:space="preserve">January </w:t>
      </w:r>
      <w:ins w:id="97" w:author="Author" w:date="2021-01-22T01:18:00Z">
        <w:r w:rsidR="00ED7EC3" w:rsidRPr="00FB675A">
          <w:rPr>
            <w:rPrChange w:id="98" w:author="Author" w:date="2021-01-25T12:20:00Z">
              <w:rPr/>
            </w:rPrChange>
          </w:rPr>
          <w:t xml:space="preserve">2016 </w:t>
        </w:r>
      </w:ins>
      <w:del w:id="99" w:author="Author" w:date="2021-01-22T01:18:00Z">
        <w:r w:rsidRPr="00FB675A" w:rsidDel="00ED7EC3">
          <w:rPr>
            <w:rPrChange w:id="100" w:author="Author" w:date="2021-01-25T12:20:00Z">
              <w:rPr/>
            </w:rPrChange>
          </w:rPr>
          <w:delText xml:space="preserve">6th </w:delText>
        </w:r>
      </w:del>
      <w:r w:rsidRPr="00FB675A">
        <w:rPr>
          <w:rPrChange w:id="101" w:author="Author" w:date="2021-01-25T12:20:00Z">
            <w:rPr/>
          </w:rPrChange>
        </w:rPr>
        <w:t xml:space="preserve">and </w:t>
      </w:r>
      <w:ins w:id="102" w:author="Author" w:date="2021-01-22T01:18:00Z">
        <w:r w:rsidR="00ED7EC3" w:rsidRPr="00FB675A">
          <w:rPr>
            <w:rPrChange w:id="103" w:author="Author" w:date="2021-01-25T12:20:00Z">
              <w:rPr/>
            </w:rPrChange>
          </w:rPr>
          <w:t xml:space="preserve">9 </w:t>
        </w:r>
      </w:ins>
      <w:r w:rsidRPr="00FB675A">
        <w:rPr>
          <w:rPrChange w:id="104" w:author="Author" w:date="2021-01-25T12:20:00Z">
            <w:rPr/>
          </w:rPrChange>
        </w:rPr>
        <w:t>September</w:t>
      </w:r>
      <w:del w:id="105" w:author="Author" w:date="2021-01-22T01:18:00Z">
        <w:r w:rsidRPr="00FB675A" w:rsidDel="00ED7EC3">
          <w:rPr>
            <w:rPrChange w:id="106" w:author="Author" w:date="2021-01-25T12:20:00Z">
              <w:rPr/>
            </w:rPrChange>
          </w:rPr>
          <w:delText xml:space="preserve"> 9th,</w:delText>
        </w:r>
      </w:del>
      <w:r w:rsidRPr="00FB675A">
        <w:rPr>
          <w:rPrChange w:id="107" w:author="Author" w:date="2021-01-25T12:20:00Z">
            <w:rPr/>
          </w:rPrChange>
        </w:rPr>
        <w:t xml:space="preserve"> 2016. </w:t>
      </w:r>
      <w:commentRangeEnd w:id="95"/>
      <w:r w:rsidR="00ED7EC3" w:rsidRPr="00EA0844">
        <w:rPr>
          <w:rStyle w:val="CommentReference"/>
        </w:rPr>
        <w:commentReference w:id="95"/>
      </w:r>
      <w:r w:rsidRPr="00EA0844">
        <w:t xml:space="preserve">The South Korean Ministry of Unification announced one such effort—closing the Kaesong industrial complex—in February 2016. This action was part of a general strategy to </w:t>
      </w:r>
      <w:ins w:id="108" w:author="Author" w:date="2021-01-22T01:19:00Z">
        <w:r w:rsidR="00ED7EC3" w:rsidRPr="00EA0844">
          <w:t>increase</w:t>
        </w:r>
      </w:ins>
      <w:del w:id="109" w:author="Author" w:date="2021-01-22T01:19:00Z">
        <w:r w:rsidRPr="00645C74" w:rsidDel="00ED7EC3">
          <w:delText>widen</w:delText>
        </w:r>
      </w:del>
      <w:r w:rsidRPr="00FC04C7">
        <w:t xml:space="preserve"> the number of North Koreans afflicted </w:t>
      </w:r>
      <w:r w:rsidRPr="00FB675A">
        <w:rPr>
          <w:rPrChange w:id="110" w:author="Author" w:date="2021-01-25T12:20:00Z">
            <w:rPr/>
          </w:rPrChange>
        </w:rPr>
        <w:t>by sanctions in the hope of inciting the populace to force Kim Jong-un to amend his policies.</w:t>
      </w:r>
      <w:r w:rsidRPr="00EA0844">
        <w:rPr>
          <w:rStyle w:val="FootnoteReference"/>
        </w:rPr>
        <w:footnoteReference w:id="2"/>
      </w:r>
    </w:p>
    <w:p w14:paraId="4F92C755" w14:textId="0E8117F9" w:rsidR="006A05D6" w:rsidRPr="00FB675A" w:rsidRDefault="00953CFA" w:rsidP="00F81A41">
      <w:pPr>
        <w:pStyle w:val="BodyText"/>
        <w:jc w:val="both"/>
        <w:rPr>
          <w:rPrChange w:id="115" w:author="Author" w:date="2021-01-25T12:20:00Z">
            <w:rPr/>
          </w:rPrChange>
        </w:rPr>
      </w:pPr>
      <w:r w:rsidRPr="00EA0844">
        <w:lastRenderedPageBreak/>
        <w:t xml:space="preserve">When a sender imposes a sanction, </w:t>
      </w:r>
      <w:del w:id="116" w:author="Author" w:date="2021-01-23T20:38:00Z">
        <w:r w:rsidRPr="00EA0844" w:rsidDel="000022C6">
          <w:delText xml:space="preserve">we </w:delText>
        </w:r>
      </w:del>
      <w:ins w:id="117" w:author="Author" w:date="2021-01-23T20:38:00Z">
        <w:r w:rsidR="000022C6" w:rsidRPr="00645C74">
          <w:t>it</w:t>
        </w:r>
        <w:r w:rsidR="000022C6" w:rsidRPr="00FC04C7">
          <w:t xml:space="preserve"> </w:t>
        </w:r>
      </w:ins>
      <w:r w:rsidRPr="00FC04C7">
        <w:t xml:space="preserve">can </w:t>
      </w:r>
      <w:ins w:id="118" w:author="Author" w:date="2021-01-23T20:38:00Z">
        <w:r w:rsidR="000022C6" w:rsidRPr="00FB675A">
          <w:rPr>
            <w:rPrChange w:id="119" w:author="Author" w:date="2021-01-25T12:20:00Z">
              <w:rPr/>
            </w:rPrChange>
          </w:rPr>
          <w:t xml:space="preserve">be </w:t>
        </w:r>
      </w:ins>
      <w:r w:rsidRPr="00FB675A">
        <w:rPr>
          <w:rPrChange w:id="120" w:author="Author" w:date="2021-01-25T12:20:00Z">
            <w:rPr/>
          </w:rPrChange>
        </w:rPr>
        <w:t>expect</w:t>
      </w:r>
      <w:ins w:id="121" w:author="Author" w:date="2021-01-23T20:38:00Z">
        <w:r w:rsidR="000022C6" w:rsidRPr="00FB675A">
          <w:rPr>
            <w:rPrChange w:id="122" w:author="Author" w:date="2021-01-25T12:20:00Z">
              <w:rPr/>
            </w:rPrChange>
          </w:rPr>
          <w:t>ed</w:t>
        </w:r>
      </w:ins>
      <w:r w:rsidRPr="00FB675A">
        <w:rPr>
          <w:rPrChange w:id="123" w:author="Author" w:date="2021-01-25T12:20:00Z">
            <w:rPr/>
          </w:rPrChange>
        </w:rPr>
        <w:t xml:space="preserve"> that it will damage </w:t>
      </w:r>
      <w:ins w:id="124" w:author="Author" w:date="2021-01-22T01:26:00Z">
        <w:r w:rsidR="00687081" w:rsidRPr="00FB675A">
          <w:rPr>
            <w:rPrChange w:id="125" w:author="Author" w:date="2021-01-25T12:20:00Z">
              <w:rPr/>
            </w:rPrChange>
          </w:rPr>
          <w:t xml:space="preserve">the </w:t>
        </w:r>
      </w:ins>
      <w:r w:rsidRPr="00FB675A">
        <w:rPr>
          <w:rPrChange w:id="126" w:author="Author" w:date="2021-01-25T12:20:00Z">
            <w:rPr/>
          </w:rPrChange>
        </w:rPr>
        <w:t xml:space="preserve">targeted states’ economies and increase the political and economic costs of a leader in </w:t>
      </w:r>
      <w:ins w:id="127" w:author="Author" w:date="2021-01-22T01:26:00Z">
        <w:r w:rsidR="00687081" w:rsidRPr="00FB675A">
          <w:rPr>
            <w:rPrChange w:id="128" w:author="Author" w:date="2021-01-25T12:20:00Z">
              <w:rPr/>
            </w:rPrChange>
          </w:rPr>
          <w:t xml:space="preserve">the </w:t>
        </w:r>
      </w:ins>
      <w:r w:rsidRPr="00FB675A">
        <w:rPr>
          <w:rPrChange w:id="129" w:author="Author" w:date="2021-01-25T12:20:00Z">
            <w:rPr/>
          </w:rPrChange>
        </w:rPr>
        <w:t xml:space="preserve">targeted states. </w:t>
      </w:r>
      <w:commentRangeStart w:id="130"/>
      <w:r w:rsidRPr="00FB675A">
        <w:rPr>
          <w:rPrChange w:id="131" w:author="Author" w:date="2021-01-25T12:20:00Z">
            <w:rPr/>
          </w:rPrChange>
        </w:rPr>
        <w:t>Thus, it is essential whether a sanction is costly for a leader to be successful</w:t>
      </w:r>
      <w:commentRangeEnd w:id="130"/>
      <w:r w:rsidR="00687081" w:rsidRPr="00EA0844">
        <w:rPr>
          <w:rStyle w:val="CommentReference"/>
        </w:rPr>
        <w:commentReference w:id="130"/>
      </w:r>
      <w:r w:rsidRPr="00EA0844">
        <w:t>. However, sanctions sometimes are not costly. For instance, when North Korea confronted economic sanctions, its leader declared that he regards sanctions as an act of war (</w:t>
      </w:r>
      <w:r w:rsidRPr="00645C74">
        <w:t>Frank</w:t>
      </w:r>
      <w:r w:rsidRPr="00FC04C7">
        <w:t xml:space="preserve">, 2006). Then, citizens are </w:t>
      </w:r>
      <w:ins w:id="132" w:author="Author" w:date="2021-01-22T01:32:00Z">
        <w:r w:rsidR="00687081" w:rsidRPr="00FC04C7">
          <w:t xml:space="preserve">most </w:t>
        </w:r>
      </w:ins>
      <w:r w:rsidRPr="00FB675A">
        <w:rPr>
          <w:rPrChange w:id="133" w:author="Author" w:date="2021-01-25T12:20:00Z">
            <w:rPr/>
          </w:rPrChange>
        </w:rPr>
        <w:t>likely or mobilized to support the leadership in the face of foreign coercion (Cortright &amp; Lopez, 2002).</w:t>
      </w:r>
    </w:p>
    <w:p w14:paraId="4CF5ED08" w14:textId="0EA7A048" w:rsidR="006A05D6" w:rsidRPr="00FB675A" w:rsidRDefault="000022C6" w:rsidP="00F81A41">
      <w:pPr>
        <w:pStyle w:val="BodyText"/>
        <w:jc w:val="both"/>
        <w:rPr>
          <w:rPrChange w:id="134" w:author="Author" w:date="2021-01-25T12:20:00Z">
            <w:rPr/>
          </w:rPrChange>
        </w:rPr>
      </w:pPr>
      <w:ins w:id="135" w:author="Author" w:date="2021-01-23T20:40:00Z">
        <w:r w:rsidRPr="00FB675A">
          <w:rPr>
            <w:rPrChange w:id="136" w:author="Author" w:date="2021-01-25T12:20:00Z">
              <w:rPr/>
            </w:rPrChange>
          </w:rPr>
          <w:t xml:space="preserve">Therefore, this leads to </w:t>
        </w:r>
      </w:ins>
      <w:ins w:id="137" w:author="Author" w:date="2021-01-25T12:57:00Z">
        <w:r w:rsidR="00AB7897">
          <w:t xml:space="preserve">the </w:t>
        </w:r>
      </w:ins>
      <w:ins w:id="138" w:author="Author" w:date="2021-01-23T20:40:00Z">
        <w:r w:rsidRPr="00EA0844">
          <w:t>question,</w:t>
        </w:r>
      </w:ins>
      <w:del w:id="139" w:author="Author" w:date="2021-01-23T20:40:00Z">
        <w:r w:rsidR="00953CFA" w:rsidRPr="00EA0844" w:rsidDel="000022C6">
          <w:delText>We a</w:delText>
        </w:r>
      </w:del>
      <w:del w:id="140" w:author="Author" w:date="2021-01-23T20:41:00Z">
        <w:r w:rsidR="00953CFA" w:rsidRPr="00645C74" w:rsidDel="000022C6">
          <w:delText>sk</w:delText>
        </w:r>
      </w:del>
      <w:r w:rsidR="00953CFA" w:rsidRPr="00FC04C7">
        <w:t xml:space="preserve"> whether and under what circumstances economic sanctions succeed</w:t>
      </w:r>
      <w:ins w:id="141" w:author="Author" w:date="2021-01-25T12:58:00Z">
        <w:r w:rsidR="00707B64">
          <w:t>?</w:t>
        </w:r>
      </w:ins>
      <w:del w:id="142" w:author="Author" w:date="2021-01-25T12:58:00Z">
        <w:r w:rsidR="00953CFA" w:rsidRPr="00EA0844" w:rsidDel="00707B64">
          <w:delText>.</w:delText>
        </w:r>
      </w:del>
      <w:r w:rsidR="00953CFA" w:rsidRPr="00EA0844">
        <w:t xml:space="preserve"> Firstly, it is plausible that shifting the burden of sanctions might rouse the general populace to confront its government and force a policy change, part</w:t>
      </w:r>
      <w:r w:rsidR="00953CFA" w:rsidRPr="00645C74">
        <w:t xml:space="preserve">icularly if </w:t>
      </w:r>
      <w:ins w:id="143" w:author="Author" w:date="2021-01-22T01:34:00Z">
        <w:r w:rsidR="00687081" w:rsidRPr="00FC04C7">
          <w:t xml:space="preserve">the </w:t>
        </w:r>
      </w:ins>
      <w:r w:rsidR="00953CFA" w:rsidRPr="00FC04C7">
        <w:t>sanctions were imposed for reasons seemingly unrelated to ordinary citizens. In other words, a populace can be mobilized from the bottom up if people believe they are being afflicted by a kind of tariff imposed only because its leaders beha</w:t>
      </w:r>
      <w:r w:rsidR="00953CFA" w:rsidRPr="00FB675A">
        <w:rPr>
          <w:rPrChange w:id="144" w:author="Author" w:date="2021-01-25T12:20:00Z">
            <w:rPr/>
          </w:rPrChange>
        </w:rPr>
        <w:t xml:space="preserve">ve </w:t>
      </w:r>
      <w:ins w:id="145" w:author="Author" w:date="2021-01-22T01:34:00Z">
        <w:r w:rsidR="00687081" w:rsidRPr="00FB675A">
          <w:rPr>
            <w:rPrChange w:id="146" w:author="Author" w:date="2021-01-25T12:20:00Z">
              <w:rPr/>
            </w:rPrChange>
          </w:rPr>
          <w:t xml:space="preserve">in </w:t>
        </w:r>
      </w:ins>
      <w:r w:rsidR="00953CFA" w:rsidRPr="00FB675A">
        <w:rPr>
          <w:rPrChange w:id="147" w:author="Author" w:date="2021-01-25T12:20:00Z">
            <w:rPr/>
          </w:rPrChange>
        </w:rPr>
        <w:t>a certain way. Plausibility notwithstanding, however, we argue that one important construct can prevent this strategy from succeeding: social capital.</w:t>
      </w:r>
    </w:p>
    <w:p w14:paraId="11932DFE" w14:textId="735F1D19" w:rsidR="006A05D6" w:rsidRPr="00FB675A" w:rsidRDefault="00953CFA" w:rsidP="00F81A41">
      <w:pPr>
        <w:pStyle w:val="BodyText"/>
        <w:jc w:val="both"/>
        <w:rPr>
          <w:rPrChange w:id="148" w:author="Author" w:date="2021-01-25T12:20:00Z">
            <w:rPr/>
          </w:rPrChange>
        </w:rPr>
      </w:pPr>
      <w:r w:rsidRPr="00FB675A">
        <w:rPr>
          <w:rPrChange w:id="149" w:author="Author" w:date="2021-01-25T12:20:00Z">
            <w:rPr/>
          </w:rPrChange>
        </w:rPr>
        <w:t xml:space="preserve">Social capital embodies collective values such as trust, membership, and confidence in institutions that unite people. When assessing sanctions, social capital matters as </w:t>
      </w:r>
      <w:ins w:id="150" w:author="Author" w:date="2021-01-22T01:35:00Z">
        <w:r w:rsidR="00687081" w:rsidRPr="00FB675A">
          <w:rPr>
            <w:rPrChange w:id="151" w:author="Author" w:date="2021-01-25T12:20:00Z">
              <w:rPr/>
            </w:rPrChange>
          </w:rPr>
          <w:t xml:space="preserve">the success of the </w:t>
        </w:r>
      </w:ins>
      <w:r w:rsidRPr="00FB675A">
        <w:rPr>
          <w:rPrChange w:id="152" w:author="Author" w:date="2021-01-25T12:20:00Z">
            <w:rPr/>
          </w:rPrChange>
        </w:rPr>
        <w:t>sanctions</w:t>
      </w:r>
      <w:del w:id="153" w:author="Author" w:date="2021-01-22T01:35:00Z">
        <w:r w:rsidRPr="00FB675A" w:rsidDel="00687081">
          <w:rPr>
            <w:rPrChange w:id="154" w:author="Author" w:date="2021-01-25T12:20:00Z">
              <w:rPr/>
            </w:rPrChange>
          </w:rPr>
          <w:delText>’ success</w:delText>
        </w:r>
      </w:del>
      <w:r w:rsidRPr="00FB675A">
        <w:rPr>
          <w:rPrChange w:id="155" w:author="Author" w:date="2021-01-25T12:20:00Z">
            <w:rPr/>
          </w:rPrChange>
        </w:rPr>
        <w:t xml:space="preserve"> may depend on the likelihood </w:t>
      </w:r>
      <w:del w:id="156" w:author="Author" w:date="2021-01-22T01:35:00Z">
        <w:r w:rsidRPr="00FB675A" w:rsidDel="008D3CE4">
          <w:rPr>
            <w:rPrChange w:id="157" w:author="Author" w:date="2021-01-25T12:20:00Z">
              <w:rPr/>
            </w:rPrChange>
          </w:rPr>
          <w:delText>to mobiliz</w:delText>
        </w:r>
      </w:del>
      <w:del w:id="158" w:author="Author" w:date="2021-01-22T01:36:00Z">
        <w:r w:rsidRPr="00FB675A" w:rsidDel="008D3CE4">
          <w:rPr>
            <w:rPrChange w:id="159" w:author="Author" w:date="2021-01-25T12:20:00Z">
              <w:rPr/>
            </w:rPrChange>
          </w:rPr>
          <w:delText>e</w:delText>
        </w:r>
      </w:del>
      <w:del w:id="160" w:author="Author" w:date="2021-01-24T13:11:00Z">
        <w:r w:rsidRPr="00FB675A" w:rsidDel="005505E5">
          <w:rPr>
            <w:rPrChange w:id="161" w:author="Author" w:date="2021-01-25T12:20:00Z">
              <w:rPr/>
            </w:rPrChange>
          </w:rPr>
          <w:delText xml:space="preserve"> </w:delText>
        </w:r>
      </w:del>
      <w:ins w:id="162" w:author="Author" w:date="2021-01-22T01:36:00Z">
        <w:r w:rsidR="008D3CE4" w:rsidRPr="00FB675A">
          <w:rPr>
            <w:rPrChange w:id="163" w:author="Author" w:date="2021-01-25T12:20:00Z">
              <w:rPr/>
            </w:rPrChange>
          </w:rPr>
          <w:t xml:space="preserve">of mobilizing </w:t>
        </w:r>
      </w:ins>
      <w:r w:rsidRPr="00FB675A">
        <w:rPr>
          <w:rPrChange w:id="164" w:author="Author" w:date="2021-01-25T12:20:00Z">
            <w:rPr/>
          </w:rPrChange>
        </w:rPr>
        <w:t xml:space="preserve">an afflicted populace from the bottom. When the nature of a nation’s social capital is such that it can unite a </w:t>
      </w:r>
      <w:r w:rsidRPr="00FB675A">
        <w:rPr>
          <w:rPrChange w:id="165" w:author="Author" w:date="2021-01-25T12:20:00Z">
            <w:rPr/>
          </w:rPrChange>
        </w:rPr>
        <w:lastRenderedPageBreak/>
        <w:t xml:space="preserve">populace to demand policy changes from its leader, we posit that an </w:t>
      </w:r>
      <w:r w:rsidRPr="00FB675A">
        <w:rPr>
          <w:i/>
          <w:iCs/>
          <w:rPrChange w:id="166" w:author="Author" w:date="2021-01-25T12:20:00Z">
            <w:rPr>
              <w:i/>
              <w:iCs/>
            </w:rPr>
          </w:rPrChange>
        </w:rPr>
        <w:t>opposition effect</w:t>
      </w:r>
      <w:r w:rsidRPr="00FB675A">
        <w:rPr>
          <w:rPrChange w:id="167" w:author="Author" w:date="2021-01-25T12:20:00Z">
            <w:rPr/>
          </w:rPrChange>
        </w:rPr>
        <w:t xml:space="preserve"> favors </w:t>
      </w:r>
      <w:ins w:id="168" w:author="Author" w:date="2021-01-22T01:36:00Z">
        <w:r w:rsidR="008D3CE4" w:rsidRPr="00FB675A">
          <w:rPr>
            <w:rPrChange w:id="169" w:author="Author" w:date="2021-01-25T12:20:00Z">
              <w:rPr/>
            </w:rPrChange>
          </w:rPr>
          <w:t xml:space="preserve">the success of the </w:t>
        </w:r>
      </w:ins>
      <w:r w:rsidRPr="00FB675A">
        <w:rPr>
          <w:rPrChange w:id="170" w:author="Author" w:date="2021-01-25T12:20:00Z">
            <w:rPr/>
          </w:rPrChange>
        </w:rPr>
        <w:t>sanctions</w:t>
      </w:r>
      <w:ins w:id="171" w:author="Author" w:date="2021-01-22T01:36:00Z">
        <w:r w:rsidR="008D3CE4" w:rsidRPr="00FB675A">
          <w:rPr>
            <w:rPrChange w:id="172" w:author="Author" w:date="2021-01-25T12:20:00Z">
              <w:rPr/>
            </w:rPrChange>
          </w:rPr>
          <w:t>.</w:t>
        </w:r>
      </w:ins>
      <w:del w:id="173" w:author="Author" w:date="2021-01-22T01:36:00Z">
        <w:r w:rsidRPr="00FB675A" w:rsidDel="008D3CE4">
          <w:rPr>
            <w:rPrChange w:id="174" w:author="Author" w:date="2021-01-25T12:20:00Z">
              <w:rPr/>
            </w:rPrChange>
          </w:rPr>
          <w:delText xml:space="preserve"> success.</w:delText>
        </w:r>
      </w:del>
      <w:r w:rsidRPr="00FB675A">
        <w:rPr>
          <w:rPrChange w:id="175" w:author="Author" w:date="2021-01-25T12:20:00Z">
            <w:rPr/>
          </w:rPrChange>
        </w:rPr>
        <w:t xml:space="preserve"> When the nature of social capital is such that it unites the populace behind a leader who defies </w:t>
      </w:r>
      <w:ins w:id="176" w:author="Author" w:date="2021-01-22T01:37:00Z">
        <w:r w:rsidR="008D3CE4" w:rsidRPr="00FB675A">
          <w:rPr>
            <w:rPrChange w:id="177" w:author="Author" w:date="2021-01-25T12:20:00Z">
              <w:rPr/>
            </w:rPrChange>
          </w:rPr>
          <w:t xml:space="preserve">the </w:t>
        </w:r>
      </w:ins>
      <w:r w:rsidRPr="00FB675A">
        <w:rPr>
          <w:rPrChange w:id="178" w:author="Author" w:date="2021-01-25T12:20:00Z">
            <w:rPr/>
          </w:rPrChange>
        </w:rPr>
        <w:t xml:space="preserve">sanctions, we posit that a </w:t>
      </w:r>
      <w:r w:rsidRPr="00FB675A">
        <w:rPr>
          <w:i/>
          <w:iCs/>
          <w:rPrChange w:id="179" w:author="Author" w:date="2021-01-25T12:20:00Z">
            <w:rPr>
              <w:i/>
              <w:iCs/>
            </w:rPr>
          </w:rPrChange>
        </w:rPr>
        <w:t>rally effect</w:t>
      </w:r>
      <w:r w:rsidRPr="00FB675A">
        <w:rPr>
          <w:rPrChange w:id="180" w:author="Author" w:date="2021-01-25T12:20:00Z">
            <w:rPr/>
          </w:rPrChange>
        </w:rPr>
        <w:t xml:space="preserve"> assures that more comprehensive sanctions will fail.</w:t>
      </w:r>
    </w:p>
    <w:p w14:paraId="565813D5" w14:textId="441F1D70" w:rsidR="006A05D6" w:rsidRPr="00FB675A" w:rsidRDefault="00953CFA" w:rsidP="00F81A41">
      <w:pPr>
        <w:pStyle w:val="BodyText"/>
        <w:jc w:val="both"/>
        <w:rPr>
          <w:rPrChange w:id="181" w:author="Author" w:date="2021-01-25T12:20:00Z">
            <w:rPr/>
          </w:rPrChange>
        </w:rPr>
      </w:pPr>
      <w:r w:rsidRPr="00FB675A">
        <w:rPr>
          <w:rPrChange w:id="182" w:author="Author" w:date="2021-01-25T12:20:00Z">
            <w:rPr/>
          </w:rPrChange>
        </w:rPr>
        <w:t xml:space="preserve">Drawing from two datasets spanning 1981 to 2005—the Threat and Imposition of Sanctions (TIES) and the World Values Survey (WVS)—we investigate whether the </w:t>
      </w:r>
      <w:r w:rsidRPr="00FB675A">
        <w:rPr>
          <w:i/>
          <w:iCs/>
          <w:rPrChange w:id="183" w:author="Author" w:date="2021-01-25T12:20:00Z">
            <w:rPr>
              <w:i/>
              <w:iCs/>
            </w:rPr>
          </w:rPrChange>
        </w:rPr>
        <w:t>opposition effect</w:t>
      </w:r>
      <w:r w:rsidRPr="00FB675A">
        <w:rPr>
          <w:rPrChange w:id="184" w:author="Author" w:date="2021-01-25T12:20:00Z">
            <w:rPr/>
          </w:rPrChange>
        </w:rPr>
        <w:t xml:space="preserve"> or the </w:t>
      </w:r>
      <w:r w:rsidRPr="00FB675A">
        <w:rPr>
          <w:i/>
          <w:iCs/>
          <w:rPrChange w:id="185" w:author="Author" w:date="2021-01-25T12:20:00Z">
            <w:rPr>
              <w:i/>
              <w:iCs/>
            </w:rPr>
          </w:rPrChange>
        </w:rPr>
        <w:t>rally effect</w:t>
      </w:r>
      <w:r w:rsidRPr="00FB675A">
        <w:rPr>
          <w:rPrChange w:id="186" w:author="Author" w:date="2021-01-25T12:20:00Z">
            <w:rPr/>
          </w:rPrChange>
        </w:rPr>
        <w:t xml:space="preserve"> of social capital dominates a populace’s response to sanctions. We empirically </w:t>
      </w:r>
      <w:ins w:id="187" w:author="Author" w:date="2021-01-24T12:04:00Z">
        <w:r w:rsidR="00F81A41" w:rsidRPr="00FB675A">
          <w:rPr>
            <w:rPrChange w:id="188" w:author="Author" w:date="2021-01-25T12:20:00Z">
              <w:rPr/>
            </w:rPrChange>
          </w:rPr>
          <w:t>demonstrate</w:t>
        </w:r>
      </w:ins>
      <w:del w:id="189" w:author="Author" w:date="2021-01-22T01:39:00Z">
        <w:r w:rsidRPr="00FB675A" w:rsidDel="008D3CE4">
          <w:rPr>
            <w:rPrChange w:id="190" w:author="Author" w:date="2021-01-25T12:20:00Z">
              <w:rPr/>
            </w:rPrChange>
          </w:rPr>
          <w:delText>show</w:delText>
        </w:r>
      </w:del>
      <w:r w:rsidRPr="00FB675A">
        <w:rPr>
          <w:rPrChange w:id="191" w:author="Author" w:date="2021-01-25T12:20:00Z">
            <w:rPr/>
          </w:rPrChange>
        </w:rPr>
        <w:t xml:space="preserve"> which of the two contradictory effects </w:t>
      </w:r>
      <w:del w:id="192" w:author="Author" w:date="2021-01-22T01:39:00Z">
        <w:r w:rsidRPr="00FB675A" w:rsidDel="008D3CE4">
          <w:rPr>
            <w:rPrChange w:id="193" w:author="Author" w:date="2021-01-25T12:20:00Z">
              <w:rPr/>
            </w:rPrChange>
          </w:rPr>
          <w:delText xml:space="preserve">we </w:delText>
        </w:r>
      </w:del>
      <w:r w:rsidRPr="00FB675A">
        <w:rPr>
          <w:rPrChange w:id="194" w:author="Author" w:date="2021-01-25T12:20:00Z">
            <w:rPr/>
          </w:rPrChange>
        </w:rPr>
        <w:t xml:space="preserve">can </w:t>
      </w:r>
      <w:ins w:id="195" w:author="Author" w:date="2021-01-22T01:39:00Z">
        <w:r w:rsidR="008D3CE4" w:rsidRPr="00FB675A">
          <w:rPr>
            <w:rPrChange w:id="196" w:author="Author" w:date="2021-01-25T12:20:00Z">
              <w:rPr/>
            </w:rPrChange>
          </w:rPr>
          <w:t xml:space="preserve">be </w:t>
        </w:r>
      </w:ins>
      <w:r w:rsidRPr="00FB675A">
        <w:rPr>
          <w:rPrChange w:id="197" w:author="Author" w:date="2021-01-25T12:20:00Z">
            <w:rPr/>
          </w:rPrChange>
        </w:rPr>
        <w:t>observe</w:t>
      </w:r>
      <w:ins w:id="198" w:author="Author" w:date="2021-01-22T01:39:00Z">
        <w:r w:rsidR="008D3CE4" w:rsidRPr="00FB675A">
          <w:rPr>
            <w:rPrChange w:id="199" w:author="Author" w:date="2021-01-25T12:20:00Z">
              <w:rPr/>
            </w:rPrChange>
          </w:rPr>
          <w:t>d</w:t>
        </w:r>
      </w:ins>
      <w:r w:rsidRPr="00FB675A">
        <w:rPr>
          <w:rPrChange w:id="200" w:author="Author" w:date="2021-01-25T12:20:00Z">
            <w:rPr/>
          </w:rPrChange>
        </w:rPr>
        <w:t xml:space="preserve"> using </w:t>
      </w:r>
      <w:ins w:id="201" w:author="Author" w:date="2021-01-22T11:12:00Z">
        <w:r w:rsidR="00484473" w:rsidRPr="00FB675A">
          <w:rPr>
            <w:rPrChange w:id="202" w:author="Author" w:date="2021-01-25T12:20:00Z">
              <w:rPr/>
            </w:rPrChange>
          </w:rPr>
          <w:t xml:space="preserve">the </w:t>
        </w:r>
      </w:ins>
      <w:r w:rsidRPr="00FB675A">
        <w:rPr>
          <w:rPrChange w:id="203" w:author="Author" w:date="2021-01-25T12:20:00Z">
            <w:rPr/>
          </w:rPrChange>
        </w:rPr>
        <w:t xml:space="preserve">data. If social capitals have opposite effects on economic sanctions, a populace is likely to mobilize effectively against their leader to let him comply with </w:t>
      </w:r>
      <w:ins w:id="204" w:author="Author" w:date="2021-01-22T11:12:00Z">
        <w:r w:rsidR="00484473" w:rsidRPr="00FB675A">
          <w:rPr>
            <w:rPrChange w:id="205" w:author="Author" w:date="2021-01-25T12:20:00Z">
              <w:rPr/>
            </w:rPrChange>
          </w:rPr>
          <w:t xml:space="preserve">the </w:t>
        </w:r>
      </w:ins>
      <w:r w:rsidRPr="00FB675A">
        <w:rPr>
          <w:rPrChange w:id="206" w:author="Author" w:date="2021-01-25T12:20:00Z">
            <w:rPr/>
          </w:rPrChange>
        </w:rPr>
        <w:t>sanctions. Otherwise, a sanctioned country’s populace shares high degrees of interpersonal trust, membership in social or political organizations, confidence in key institutions, and they support the leader to fight against economic sanctions.</w:t>
      </w:r>
    </w:p>
    <w:p w14:paraId="0BFDB2D1" w14:textId="35D7B6E6" w:rsidR="006A05D6" w:rsidRPr="00FB675A" w:rsidRDefault="00953CFA" w:rsidP="00F81A41">
      <w:pPr>
        <w:pStyle w:val="BodyText"/>
        <w:jc w:val="both"/>
        <w:rPr>
          <w:rPrChange w:id="207" w:author="Author" w:date="2021-01-25T12:20:00Z">
            <w:rPr/>
          </w:rPrChange>
        </w:rPr>
      </w:pPr>
      <w:r w:rsidRPr="00FB675A">
        <w:rPr>
          <w:rPrChange w:id="208" w:author="Author" w:date="2021-01-25T12:20:00Z">
            <w:rPr/>
          </w:rPrChange>
        </w:rPr>
        <w:t xml:space="preserve">This paper proceeds as follows. The second section studies literature related to social capital, and the third explains the theoretical effects of social capital in response to sanctions. The fourth section describes </w:t>
      </w:r>
      <w:ins w:id="209" w:author="Author" w:date="2021-01-22T11:19:00Z">
        <w:r w:rsidR="00484473" w:rsidRPr="00FB675A">
          <w:rPr>
            <w:rPrChange w:id="210" w:author="Author" w:date="2021-01-25T12:20:00Z">
              <w:rPr/>
            </w:rPrChange>
          </w:rPr>
          <w:t xml:space="preserve">the </w:t>
        </w:r>
      </w:ins>
      <w:r w:rsidRPr="00FB675A">
        <w:rPr>
          <w:rPrChange w:id="211" w:author="Author" w:date="2021-01-25T12:20:00Z">
            <w:rPr/>
          </w:rPrChange>
        </w:rPr>
        <w:t xml:space="preserve">data collection, variables, and methods. The fifth </w:t>
      </w:r>
      <w:del w:id="212" w:author="Author" w:date="2021-01-22T11:18:00Z">
        <w:r w:rsidRPr="00FB675A" w:rsidDel="00484473">
          <w:rPr>
            <w:rPrChange w:id="213" w:author="Author" w:date="2021-01-25T12:20:00Z">
              <w:rPr/>
            </w:rPrChange>
          </w:rPr>
          <w:delText xml:space="preserve">explains </w:delText>
        </w:r>
      </w:del>
      <w:ins w:id="214" w:author="Author" w:date="2021-01-22T11:18:00Z">
        <w:r w:rsidR="00484473" w:rsidRPr="00FB675A">
          <w:rPr>
            <w:rPrChange w:id="215" w:author="Author" w:date="2021-01-25T12:20:00Z">
              <w:rPr/>
            </w:rPrChange>
          </w:rPr>
          <w:t xml:space="preserve">presents the </w:t>
        </w:r>
      </w:ins>
      <w:r w:rsidRPr="00FB675A">
        <w:rPr>
          <w:rPrChange w:id="216" w:author="Author" w:date="2021-01-25T12:20:00Z">
            <w:rPr/>
          </w:rPrChange>
        </w:rPr>
        <w:t>empirical findings, and the sixth section concludes.</w:t>
      </w:r>
    </w:p>
    <w:p w14:paraId="1EC1A6A3" w14:textId="28141C03" w:rsidR="006A05D6" w:rsidRPr="00FB675A" w:rsidRDefault="00953CFA" w:rsidP="00F81A41">
      <w:pPr>
        <w:pStyle w:val="Heading1"/>
        <w:rPr>
          <w:sz w:val="28"/>
          <w:szCs w:val="36"/>
          <w:rPrChange w:id="217" w:author="Author" w:date="2021-01-25T12:20:00Z">
            <w:rPr>
              <w:sz w:val="28"/>
              <w:szCs w:val="36"/>
            </w:rPr>
          </w:rPrChange>
        </w:rPr>
      </w:pPr>
      <w:bookmarkStart w:id="218" w:name="literature-reviews"/>
      <w:bookmarkEnd w:id="76"/>
      <w:r w:rsidRPr="00FB675A">
        <w:rPr>
          <w:sz w:val="28"/>
          <w:szCs w:val="36"/>
          <w:rPrChange w:id="219" w:author="Author" w:date="2021-01-25T12:20:00Z">
            <w:rPr>
              <w:sz w:val="28"/>
              <w:szCs w:val="36"/>
            </w:rPr>
          </w:rPrChange>
        </w:rPr>
        <w:t xml:space="preserve">Literature </w:t>
      </w:r>
      <w:del w:id="220" w:author="Author" w:date="2021-01-22T12:31:00Z">
        <w:r w:rsidRPr="00FB675A" w:rsidDel="00BE62F8">
          <w:rPr>
            <w:sz w:val="28"/>
            <w:szCs w:val="36"/>
            <w:rPrChange w:id="221" w:author="Author" w:date="2021-01-25T12:20:00Z">
              <w:rPr>
                <w:sz w:val="28"/>
                <w:szCs w:val="36"/>
              </w:rPr>
            </w:rPrChange>
          </w:rPr>
          <w:delText>R</w:delText>
        </w:r>
      </w:del>
      <w:ins w:id="222" w:author="Author" w:date="2021-01-22T12:31:00Z">
        <w:r w:rsidR="00BE62F8" w:rsidRPr="00FB675A">
          <w:rPr>
            <w:sz w:val="28"/>
            <w:szCs w:val="36"/>
            <w:rPrChange w:id="223" w:author="Author" w:date="2021-01-25T12:20:00Z">
              <w:rPr>
                <w:sz w:val="28"/>
                <w:szCs w:val="36"/>
              </w:rPr>
            </w:rPrChange>
          </w:rPr>
          <w:t>r</w:t>
        </w:r>
      </w:ins>
      <w:r w:rsidRPr="00FB675A">
        <w:rPr>
          <w:sz w:val="28"/>
          <w:szCs w:val="36"/>
          <w:rPrChange w:id="224" w:author="Author" w:date="2021-01-25T12:20:00Z">
            <w:rPr>
              <w:sz w:val="28"/>
              <w:szCs w:val="36"/>
            </w:rPr>
          </w:rPrChange>
        </w:rPr>
        <w:t>eview</w:t>
      </w:r>
      <w:del w:id="225" w:author="Author" w:date="2021-01-25T13:09:00Z">
        <w:r w:rsidRPr="00FB675A" w:rsidDel="00864E1A">
          <w:rPr>
            <w:sz w:val="28"/>
            <w:szCs w:val="36"/>
            <w:rPrChange w:id="226" w:author="Author" w:date="2021-01-25T12:20:00Z">
              <w:rPr>
                <w:sz w:val="28"/>
                <w:szCs w:val="36"/>
              </w:rPr>
            </w:rPrChange>
          </w:rPr>
          <w:delText>s</w:delText>
        </w:r>
      </w:del>
    </w:p>
    <w:p w14:paraId="0622833A" w14:textId="5085E047" w:rsidR="006A05D6" w:rsidRPr="00FB675A" w:rsidRDefault="00953CFA" w:rsidP="00F81A41">
      <w:pPr>
        <w:pStyle w:val="Heading2"/>
        <w:rPr>
          <w:i/>
          <w:iCs/>
          <w:rPrChange w:id="227" w:author="Author" w:date="2021-01-25T12:20:00Z">
            <w:rPr>
              <w:i/>
              <w:iCs/>
            </w:rPr>
          </w:rPrChange>
        </w:rPr>
      </w:pPr>
      <w:bookmarkStart w:id="228" w:name="social-captial"/>
      <w:r w:rsidRPr="00FB675A">
        <w:rPr>
          <w:i/>
          <w:iCs/>
          <w:rPrChange w:id="229" w:author="Author" w:date="2021-01-25T12:20:00Z">
            <w:rPr>
              <w:i/>
              <w:iCs/>
            </w:rPr>
          </w:rPrChange>
        </w:rPr>
        <w:t>Social ca</w:t>
      </w:r>
      <w:r w:rsidR="00A06816" w:rsidRPr="00FB675A">
        <w:rPr>
          <w:i/>
          <w:iCs/>
          <w:rPrChange w:id="230" w:author="Author" w:date="2021-01-25T12:20:00Z">
            <w:rPr>
              <w:i/>
              <w:iCs/>
            </w:rPr>
          </w:rPrChange>
        </w:rPr>
        <w:t>pitals</w:t>
      </w:r>
    </w:p>
    <w:p w14:paraId="7510EA89" w14:textId="0B4CCAFC" w:rsidR="006A05D6" w:rsidRPr="00FB675A" w:rsidRDefault="00953CFA" w:rsidP="00F81A41">
      <w:pPr>
        <w:pStyle w:val="FirstParagraph"/>
        <w:jc w:val="both"/>
        <w:rPr>
          <w:rPrChange w:id="231" w:author="Author" w:date="2021-01-25T12:20:00Z">
            <w:rPr/>
          </w:rPrChange>
        </w:rPr>
      </w:pPr>
      <w:r w:rsidRPr="00FB675A">
        <w:rPr>
          <w:rPrChange w:id="232" w:author="Author" w:date="2021-01-25T12:20:00Z">
            <w:rPr/>
          </w:rPrChange>
        </w:rPr>
        <w:t xml:space="preserve">Political scientist Robert Putnam (2000) introduced the concept of social capital as </w:t>
      </w:r>
      <w:ins w:id="233" w:author="Author" w:date="2021-01-22T11:23:00Z">
        <w:r w:rsidR="00DD1868" w:rsidRPr="00FB675A">
          <w:rPr>
            <w:rPrChange w:id="234" w:author="Author" w:date="2021-01-25T12:20:00Z">
              <w:rPr/>
            </w:rPrChange>
          </w:rPr>
          <w:t>‘</w:t>
        </w:r>
      </w:ins>
      <w:commentRangeStart w:id="235"/>
      <w:del w:id="236" w:author="Author" w:date="2021-01-22T11:22:00Z">
        <w:r w:rsidRPr="00FB675A" w:rsidDel="00DD1868">
          <w:rPr>
            <w:rPrChange w:id="237" w:author="Author" w:date="2021-01-25T12:20:00Z">
              <w:rPr/>
            </w:rPrChange>
          </w:rPr>
          <w:delText>“</w:delText>
        </w:r>
      </w:del>
      <w:r w:rsidRPr="00FB675A">
        <w:rPr>
          <w:rPrChange w:id="238" w:author="Author" w:date="2021-01-25T12:20:00Z">
            <w:rPr/>
          </w:rPrChange>
        </w:rPr>
        <w:t xml:space="preserve">features of social organizations such as networks, norms, and social trust that facilitate </w:t>
      </w:r>
      <w:r w:rsidRPr="00FB675A">
        <w:rPr>
          <w:rPrChange w:id="239" w:author="Author" w:date="2021-01-25T12:20:00Z">
            <w:rPr/>
          </w:rPrChange>
        </w:rPr>
        <w:lastRenderedPageBreak/>
        <w:t>coordination and cooperation for mutual benefit</w:t>
      </w:r>
      <w:commentRangeEnd w:id="235"/>
      <w:r w:rsidR="00484473" w:rsidRPr="00EA0844">
        <w:rPr>
          <w:rStyle w:val="CommentReference"/>
        </w:rPr>
        <w:commentReference w:id="235"/>
      </w:r>
      <w:ins w:id="240" w:author="Author" w:date="2021-01-22T11:23:00Z">
        <w:r w:rsidR="00DD1868" w:rsidRPr="00EA0844">
          <w:t>’</w:t>
        </w:r>
      </w:ins>
      <w:del w:id="241" w:author="Author" w:date="2021-01-22T11:23:00Z">
        <w:r w:rsidRPr="00EA0844" w:rsidDel="00DD1868">
          <w:delText>”</w:delText>
        </w:r>
      </w:del>
      <w:r w:rsidRPr="00EA0844">
        <w:t xml:space="preserve"> (65). Social capital remains much-discussed in political science and is particularly used to explain </w:t>
      </w:r>
      <w:del w:id="242" w:author="Author" w:date="2021-01-25T13:16:00Z">
        <w:r w:rsidRPr="00645C74" w:rsidDel="008423CC">
          <w:delText xml:space="preserve">such </w:delText>
        </w:r>
      </w:del>
      <w:r w:rsidRPr="00FC04C7">
        <w:t xml:space="preserve">phenomena </w:t>
      </w:r>
      <w:ins w:id="243" w:author="Author" w:date="2021-01-25T13:16:00Z">
        <w:r w:rsidR="008423CC" w:rsidRPr="00152B4B">
          <w:t>such</w:t>
        </w:r>
        <w:r w:rsidR="008423CC" w:rsidRPr="00EA0844">
          <w:t xml:space="preserve"> </w:t>
        </w:r>
      </w:ins>
      <w:r w:rsidRPr="00EA0844">
        <w:t>as political participation. The origins of social capital appear in the works of Bourdieu</w:t>
      </w:r>
      <w:r w:rsidRPr="00645C74">
        <w:t xml:space="preserve"> (1986) and </w:t>
      </w:r>
      <w:r w:rsidRPr="00FC04C7">
        <w:t>Coleman (1988), and the concept contin</w:t>
      </w:r>
      <w:r w:rsidRPr="00FB675A">
        <w:rPr>
          <w:rPrChange w:id="244" w:author="Author" w:date="2021-01-25T12:20:00Z">
            <w:rPr/>
          </w:rPrChange>
        </w:rPr>
        <w:t>ues to be defined generally as degrees of trust, networks built through association (membership), and the confidence people feel within their communities.</w:t>
      </w:r>
    </w:p>
    <w:p w14:paraId="250278E4" w14:textId="2B058F87" w:rsidR="006A05D6" w:rsidRPr="00FB675A" w:rsidRDefault="00953CFA" w:rsidP="00F81A41">
      <w:pPr>
        <w:pStyle w:val="BodyText"/>
        <w:jc w:val="both"/>
        <w:rPr>
          <w:rPrChange w:id="245" w:author="Author" w:date="2021-01-25T12:20:00Z">
            <w:rPr/>
          </w:rPrChange>
        </w:rPr>
      </w:pPr>
      <w:r w:rsidRPr="00FB675A">
        <w:rPr>
          <w:rPrChange w:id="246" w:author="Author" w:date="2021-01-25T12:20:00Z">
            <w:rPr/>
          </w:rPrChange>
        </w:rPr>
        <w:t xml:space="preserve">Bourdieu (1986) </w:t>
      </w:r>
      <w:del w:id="247" w:author="Author" w:date="2021-01-22T11:24:00Z">
        <w:r w:rsidRPr="00FB675A" w:rsidDel="00DD1868">
          <w:rPr>
            <w:rPrChange w:id="248" w:author="Author" w:date="2021-01-25T12:20:00Z">
              <w:rPr/>
            </w:rPrChange>
          </w:rPr>
          <w:delText xml:space="preserve">saw </w:delText>
        </w:r>
      </w:del>
      <w:ins w:id="249" w:author="Author" w:date="2021-01-22T11:24:00Z">
        <w:r w:rsidR="00DD1868" w:rsidRPr="00FB675A">
          <w:rPr>
            <w:rPrChange w:id="250" w:author="Author" w:date="2021-01-25T12:20:00Z">
              <w:rPr/>
            </w:rPrChange>
          </w:rPr>
          <w:t xml:space="preserve">perceived </w:t>
        </w:r>
      </w:ins>
      <w:r w:rsidRPr="00FB675A">
        <w:rPr>
          <w:rPrChange w:id="251" w:author="Author" w:date="2021-01-25T12:20:00Z">
            <w:rPr/>
          </w:rPrChange>
        </w:rPr>
        <w:t xml:space="preserve">social capital as the institutionalization of relationships and mutual acquaintance and the sum of the benefits or opportunities that an individual or an institution will </w:t>
      </w:r>
      <w:ins w:id="252" w:author="Author" w:date="2021-01-22T12:14:00Z">
        <w:r w:rsidR="006E4590" w:rsidRPr="00FB675A">
          <w:rPr>
            <w:rPrChange w:id="253" w:author="Author" w:date="2021-01-25T12:20:00Z">
              <w:rPr/>
            </w:rPrChange>
          </w:rPr>
          <w:t>a</w:t>
        </w:r>
      </w:ins>
      <w:ins w:id="254" w:author="Author" w:date="2021-01-22T12:15:00Z">
        <w:r w:rsidR="006E4590" w:rsidRPr="00FB675A">
          <w:rPr>
            <w:rPrChange w:id="255" w:author="Author" w:date="2021-01-25T12:20:00Z">
              <w:rPr/>
            </w:rPrChange>
          </w:rPr>
          <w:t>chieve</w:t>
        </w:r>
      </w:ins>
      <w:del w:id="256" w:author="Author" w:date="2021-01-22T12:15:00Z">
        <w:r w:rsidRPr="00FB675A" w:rsidDel="006E4590">
          <w:rPr>
            <w:rPrChange w:id="257" w:author="Author" w:date="2021-01-25T12:20:00Z">
              <w:rPr/>
            </w:rPrChange>
          </w:rPr>
          <w:delText>have</w:delText>
        </w:r>
      </w:del>
      <w:r w:rsidRPr="00FB675A">
        <w:rPr>
          <w:rPrChange w:id="258" w:author="Author" w:date="2021-01-25T12:20:00Z">
            <w:rPr/>
          </w:rPrChange>
        </w:rPr>
        <w:t xml:space="preserve">, both real or virtual, through a network. Coleman (1988) defined social capital as an aspect of social relations or social structure in which certain actions become possible for an individual </w:t>
      </w:r>
      <w:ins w:id="259" w:author="Author" w:date="2021-01-22T12:15:00Z">
        <w:r w:rsidR="006E4590" w:rsidRPr="00FB675A">
          <w:rPr>
            <w:rPrChange w:id="260" w:author="Author" w:date="2021-01-25T12:20:00Z">
              <w:rPr/>
            </w:rPrChange>
          </w:rPr>
          <w:t>through participation.</w:t>
        </w:r>
      </w:ins>
      <w:del w:id="261" w:author="Author" w:date="2021-01-22T12:15:00Z">
        <w:r w:rsidRPr="00FB675A" w:rsidDel="006E4590">
          <w:rPr>
            <w:rPrChange w:id="262" w:author="Author" w:date="2021-01-25T12:20:00Z">
              <w:rPr/>
            </w:rPrChange>
          </w:rPr>
          <w:delText>by participating in it.</w:delText>
        </w:r>
      </w:del>
      <w:r w:rsidRPr="00FB675A">
        <w:rPr>
          <w:rPrChange w:id="263" w:author="Author" w:date="2021-01-25T12:20:00Z">
            <w:rPr/>
          </w:rPrChange>
        </w:rPr>
        <w:t xml:space="preserve"> </w:t>
      </w:r>
      <w:del w:id="264" w:author="Author" w:date="2021-01-22T12:16:00Z">
        <w:r w:rsidRPr="00FB675A" w:rsidDel="006E4590">
          <w:rPr>
            <w:rPrChange w:id="265" w:author="Author" w:date="2021-01-25T12:20:00Z">
              <w:rPr/>
            </w:rPrChange>
          </w:rPr>
          <w:delText>Not only that</w:delText>
        </w:r>
      </w:del>
      <w:ins w:id="266" w:author="Author" w:date="2021-01-22T12:16:00Z">
        <w:r w:rsidR="006E4590" w:rsidRPr="00FB675A">
          <w:rPr>
            <w:rPrChange w:id="267" w:author="Author" w:date="2021-01-25T12:20:00Z">
              <w:rPr/>
            </w:rPrChange>
          </w:rPr>
          <w:t>In addition</w:t>
        </w:r>
      </w:ins>
      <w:r w:rsidRPr="00FB675A">
        <w:rPr>
          <w:rPrChange w:id="268" w:author="Author" w:date="2021-01-25T12:20:00Z">
            <w:rPr/>
          </w:rPrChange>
        </w:rPr>
        <w:t>, Brehm and Rahn (1997) viewed social capital as a similar concept to a cooperative network (social network) within the community where individuals’ engagement in communities created higher levels of interpersonal trust and thus, promoted collective action between citizens to facilitate the resolution of problems within that community.</w:t>
      </w:r>
    </w:p>
    <w:p w14:paraId="6AE484B0" w14:textId="0C6E9D06" w:rsidR="006A05D6" w:rsidRPr="00FB675A" w:rsidRDefault="00953CFA" w:rsidP="00F81A41">
      <w:pPr>
        <w:pStyle w:val="BodyText"/>
        <w:jc w:val="both"/>
        <w:rPr>
          <w:rPrChange w:id="269" w:author="Author" w:date="2021-01-25T12:20:00Z">
            <w:rPr/>
          </w:rPrChange>
        </w:rPr>
      </w:pPr>
      <w:r w:rsidRPr="00FB675A">
        <w:rPr>
          <w:rPrChange w:id="270" w:author="Author" w:date="2021-01-25T12:20:00Z">
            <w:rPr/>
          </w:rPrChange>
        </w:rPr>
        <w:t xml:space="preserve">High degrees of social capital enhance societies and their effective functioning. Three of its aspects are particularly influential and can be measured. The first is trust, which heightens a sense of inclusion. As trust increases, members are more likely to support and protect the community. The second is membership, which allows for smaller groups of like-minded people to create dense networks that engender information flow. </w:t>
      </w:r>
      <w:commentRangeStart w:id="271"/>
      <w:del w:id="272" w:author="Author" w:date="2021-01-22T12:18:00Z">
        <w:r w:rsidRPr="00FB675A" w:rsidDel="006E4590">
          <w:rPr>
            <w:rPrChange w:id="273" w:author="Author" w:date="2021-01-25T12:20:00Z">
              <w:rPr/>
            </w:rPrChange>
          </w:rPr>
          <w:delText>Lastly</w:delText>
        </w:r>
      </w:del>
      <w:commentRangeEnd w:id="271"/>
      <w:ins w:id="274" w:author="Author" w:date="2021-01-24T13:16:00Z">
        <w:r w:rsidR="005505E5" w:rsidRPr="00FB675A">
          <w:rPr>
            <w:rPrChange w:id="275" w:author="Author" w:date="2021-01-25T12:20:00Z">
              <w:rPr/>
            </w:rPrChange>
          </w:rPr>
          <w:t>Finally,</w:t>
        </w:r>
      </w:ins>
      <w:ins w:id="276" w:author="Author" w:date="2021-01-24T13:09:00Z">
        <w:r w:rsidR="005505E5" w:rsidRPr="00EA0844">
          <w:rPr>
            <w:rStyle w:val="CommentReference"/>
          </w:rPr>
          <w:commentReference w:id="271"/>
        </w:r>
      </w:ins>
      <w:del w:id="277" w:author="Author" w:date="2021-01-24T13:15:00Z">
        <w:r w:rsidRPr="00EA0844" w:rsidDel="005505E5">
          <w:delText>,</w:delText>
        </w:r>
      </w:del>
      <w:r w:rsidRPr="00EA0844">
        <w:t xml:space="preserve"> confidence is about high levels of social capital developed within communities. When the populace </w:t>
      </w:r>
      <w:ins w:id="278" w:author="Author" w:date="2021-01-22T12:20:00Z">
        <w:r w:rsidR="006E4590" w:rsidRPr="00EA0844">
          <w:t>has</w:t>
        </w:r>
      </w:ins>
      <w:del w:id="279" w:author="Author" w:date="2021-01-22T12:20:00Z">
        <w:r w:rsidRPr="00645C74" w:rsidDel="006E4590">
          <w:delText>feels</w:delText>
        </w:r>
      </w:del>
      <w:r w:rsidRPr="00FC04C7">
        <w:t xml:space="preserve"> confidence in their communities, they tend to show greater political efficacy.</w:t>
      </w:r>
    </w:p>
    <w:p w14:paraId="5BC3472D" w14:textId="173BA1DE" w:rsidR="006A05D6" w:rsidRPr="00FB675A" w:rsidRDefault="00953CFA" w:rsidP="00FC739B">
      <w:pPr>
        <w:pStyle w:val="BodyText"/>
        <w:jc w:val="both"/>
        <w:rPr>
          <w:rPrChange w:id="280" w:author="Author" w:date="2021-01-25T12:20:00Z">
            <w:rPr/>
          </w:rPrChange>
        </w:rPr>
      </w:pPr>
      <w:r w:rsidRPr="00FB675A">
        <w:rPr>
          <w:rPrChange w:id="281" w:author="Author" w:date="2021-01-25T12:20:00Z">
            <w:rPr/>
          </w:rPrChange>
        </w:rPr>
        <w:t xml:space="preserve">Empirical studies generally employ social capital as a dependent variable. However, prominent scholars use it as an explanatory variable to explain democratic or economic </w:t>
      </w:r>
      <w:r w:rsidRPr="00FB675A">
        <w:rPr>
          <w:rPrChange w:id="282" w:author="Author" w:date="2021-01-25T12:20:00Z">
            <w:rPr/>
          </w:rPrChange>
        </w:rPr>
        <w:lastRenderedPageBreak/>
        <w:t xml:space="preserve">performance </w:t>
      </w:r>
      <w:ins w:id="283" w:author="Author" w:date="2021-01-22T12:22:00Z">
        <w:r w:rsidR="006E4590" w:rsidRPr="00FB675A">
          <w:rPr>
            <w:rPrChange w:id="284" w:author="Author" w:date="2021-01-25T12:20:00Z">
              <w:rPr/>
            </w:rPrChange>
          </w:rPr>
          <w:t>(</w:t>
        </w:r>
      </w:ins>
      <w:r w:rsidRPr="00FB675A">
        <w:rPr>
          <w:rPrChange w:id="285" w:author="Author" w:date="2021-01-25T12:20:00Z">
            <w:rPr/>
          </w:rPrChange>
        </w:rPr>
        <w:t>Fukuyama</w:t>
      </w:r>
      <w:ins w:id="286" w:author="Author" w:date="2021-01-22T12:22:00Z">
        <w:r w:rsidR="006E4590" w:rsidRPr="00FB675A">
          <w:rPr>
            <w:rPrChange w:id="287" w:author="Author" w:date="2021-01-25T12:20:00Z">
              <w:rPr/>
            </w:rPrChange>
          </w:rPr>
          <w:t>,</w:t>
        </w:r>
      </w:ins>
      <w:r w:rsidRPr="00FB675A">
        <w:rPr>
          <w:rPrChange w:id="288" w:author="Author" w:date="2021-01-25T12:20:00Z">
            <w:rPr/>
          </w:rPrChange>
        </w:rPr>
        <w:t xml:space="preserve"> </w:t>
      </w:r>
      <w:del w:id="289" w:author="Author" w:date="2021-01-22T12:22:00Z">
        <w:r w:rsidRPr="00FB675A" w:rsidDel="006E4590">
          <w:rPr>
            <w:rPrChange w:id="290" w:author="Author" w:date="2021-01-25T12:20:00Z">
              <w:rPr/>
            </w:rPrChange>
          </w:rPr>
          <w:delText>(</w:delText>
        </w:r>
      </w:del>
      <w:r w:rsidRPr="00FB675A">
        <w:rPr>
          <w:rPrChange w:id="291" w:author="Author" w:date="2021-01-25T12:20:00Z">
            <w:rPr/>
          </w:rPrChange>
        </w:rPr>
        <w:t xml:space="preserve">1995). The </w:t>
      </w:r>
      <w:r w:rsidRPr="00FB675A">
        <w:rPr>
          <w:i/>
          <w:iCs/>
          <w:rPrChange w:id="292" w:author="Author" w:date="2021-01-25T12:20:00Z">
            <w:rPr>
              <w:i/>
              <w:iCs/>
            </w:rPr>
          </w:rPrChange>
        </w:rPr>
        <w:t>critical citizen theory</w:t>
      </w:r>
      <w:r w:rsidRPr="00FB675A">
        <w:rPr>
          <w:rPrChange w:id="293" w:author="Author" w:date="2021-01-25T12:20:00Z">
            <w:rPr/>
          </w:rPrChange>
        </w:rPr>
        <w:t xml:space="preserve"> and </w:t>
      </w:r>
      <w:r w:rsidRPr="00FB675A">
        <w:rPr>
          <w:i/>
          <w:iCs/>
          <w:rPrChange w:id="294" w:author="Author" w:date="2021-01-25T12:20:00Z">
            <w:rPr>
              <w:i/>
              <w:iCs/>
            </w:rPr>
          </w:rPrChange>
        </w:rPr>
        <w:t>dissatisfied democrat theory</w:t>
      </w:r>
      <w:r w:rsidRPr="00FB675A">
        <w:rPr>
          <w:rPrChange w:id="295" w:author="Author" w:date="2021-01-25T12:20:00Z">
            <w:rPr/>
          </w:rPrChange>
        </w:rPr>
        <w:t xml:space="preserve">, for example, contend that political participation increases when people </w:t>
      </w:r>
      <w:ins w:id="296" w:author="Author" w:date="2021-01-22T12:22:00Z">
        <w:r w:rsidR="006E4590" w:rsidRPr="00FB675A">
          <w:rPr>
            <w:rPrChange w:id="297" w:author="Author" w:date="2021-01-25T12:20:00Z">
              <w:rPr/>
            </w:rPrChange>
          </w:rPr>
          <w:t>are</w:t>
        </w:r>
      </w:ins>
      <w:del w:id="298" w:author="Author" w:date="2021-01-22T12:22:00Z">
        <w:r w:rsidRPr="00FB675A" w:rsidDel="006E4590">
          <w:rPr>
            <w:rPrChange w:id="299" w:author="Author" w:date="2021-01-25T12:20:00Z">
              <w:rPr/>
            </w:rPrChange>
          </w:rPr>
          <w:delText>feel</w:delText>
        </w:r>
      </w:del>
      <w:r w:rsidRPr="00FB675A">
        <w:rPr>
          <w:rPrChange w:id="300" w:author="Author" w:date="2021-01-25T12:20:00Z">
            <w:rPr/>
          </w:rPrChange>
        </w:rPr>
        <w:t xml:space="preserve"> dissatisfied within their communities (Dalton &amp; Welzel, 2015). Almond and Verba</w:t>
      </w:r>
      <w:ins w:id="301" w:author="Author" w:date="2021-01-25T13:23:00Z">
        <w:r w:rsidR="00EA0844">
          <w:t>’s</w:t>
        </w:r>
      </w:ins>
      <w:r w:rsidRPr="00EA0844">
        <w:t xml:space="preserve"> (1963), </w:t>
      </w:r>
      <w:r w:rsidRPr="00EA0844">
        <w:rPr>
          <w:i/>
          <w:iCs/>
        </w:rPr>
        <w:t>The Civic Culture</w:t>
      </w:r>
      <w:r w:rsidRPr="00EA0844">
        <w:t xml:space="preserve">, </w:t>
      </w:r>
      <w:ins w:id="302" w:author="Author" w:date="2021-01-22T12:24:00Z">
        <w:r w:rsidR="00BE62F8" w:rsidRPr="00645C74">
          <w:t>clarifies</w:t>
        </w:r>
      </w:ins>
      <w:del w:id="303" w:author="Author" w:date="2021-01-22T12:23:00Z">
        <w:r w:rsidRPr="00FC04C7" w:rsidDel="00BE62F8">
          <w:delText>shows</w:delText>
        </w:r>
      </w:del>
      <w:r w:rsidRPr="00FC04C7">
        <w:t xml:space="preserve"> how feelings of efficacy </w:t>
      </w:r>
      <w:del w:id="304" w:author="Author" w:date="2021-01-22T12:29:00Z">
        <w:r w:rsidRPr="00FB675A" w:rsidDel="00BE62F8">
          <w:rPr>
            <w:rPrChange w:id="305" w:author="Author" w:date="2021-01-25T12:20:00Z">
              <w:rPr/>
            </w:rPrChange>
          </w:rPr>
          <w:delText xml:space="preserve">boost </w:delText>
        </w:r>
      </w:del>
      <w:ins w:id="306" w:author="Author" w:date="2021-01-22T12:29:00Z">
        <w:r w:rsidR="00BE62F8" w:rsidRPr="00FB675A">
          <w:rPr>
            <w:rPrChange w:id="307" w:author="Author" w:date="2021-01-25T12:20:00Z">
              <w:rPr/>
            </w:rPrChange>
          </w:rPr>
          <w:t xml:space="preserve">inspire </w:t>
        </w:r>
      </w:ins>
      <w:r w:rsidRPr="00FB675A">
        <w:rPr>
          <w:rPrChange w:id="308" w:author="Author" w:date="2021-01-25T12:20:00Z">
            <w:rPr/>
          </w:rPrChange>
        </w:rPr>
        <w:t xml:space="preserve">confidence among the populace and encourage people to contribute to their societies. Through feelings of efficacy, political participation increases as trust and confidence </w:t>
      </w:r>
      <w:ins w:id="309" w:author="Author" w:date="2021-01-22T12:30:00Z">
        <w:r w:rsidR="00BE62F8" w:rsidRPr="00FB675A">
          <w:rPr>
            <w:rPrChange w:id="310" w:author="Author" w:date="2021-01-25T12:20:00Z">
              <w:rPr/>
            </w:rPrChange>
          </w:rPr>
          <w:t>increase</w:t>
        </w:r>
      </w:ins>
      <w:del w:id="311" w:author="Author" w:date="2021-01-22T12:30:00Z">
        <w:r w:rsidRPr="00FB675A" w:rsidDel="00BE62F8">
          <w:rPr>
            <w:rPrChange w:id="312" w:author="Author" w:date="2021-01-25T12:20:00Z">
              <w:rPr/>
            </w:rPrChange>
          </w:rPr>
          <w:delText>increase</w:delText>
        </w:r>
      </w:del>
      <w:r w:rsidRPr="00FB675A">
        <w:rPr>
          <w:rPrChange w:id="313" w:author="Author" w:date="2021-01-25T12:20:00Z">
            <w:rPr/>
          </w:rPrChange>
        </w:rPr>
        <w:t xml:space="preserve"> within a community.</w:t>
      </w:r>
    </w:p>
    <w:p w14:paraId="6D8E7145" w14:textId="36915138" w:rsidR="006A05D6" w:rsidRPr="00FB675A" w:rsidRDefault="00953CFA" w:rsidP="00F81A41">
      <w:pPr>
        <w:pStyle w:val="BodyText"/>
        <w:jc w:val="both"/>
        <w:rPr>
          <w:rPrChange w:id="314" w:author="Author" w:date="2021-01-25T12:20:00Z">
            <w:rPr/>
          </w:rPrChange>
        </w:rPr>
      </w:pPr>
      <w:r w:rsidRPr="00FB675A">
        <w:rPr>
          <w:rPrChange w:id="315" w:author="Author" w:date="2021-01-25T12:20:00Z">
            <w:rPr/>
          </w:rPrChange>
        </w:rPr>
        <w:t xml:space="preserve">Research into social capital mainly addresses comparative politics, and extensive survey research compares and contrasts degrees of social capital in countries and regions. By observing social capital within the framework of international relations and particularly </w:t>
      </w:r>
      <w:ins w:id="316" w:author="Author" w:date="2021-01-22T12:30:00Z">
        <w:r w:rsidR="00BE62F8" w:rsidRPr="00FB675A">
          <w:rPr>
            <w:rPrChange w:id="317" w:author="Author" w:date="2021-01-25T12:20:00Z">
              <w:rPr/>
            </w:rPrChange>
          </w:rPr>
          <w:t xml:space="preserve">the </w:t>
        </w:r>
      </w:ins>
      <w:r w:rsidRPr="00FB675A">
        <w:rPr>
          <w:rPrChange w:id="318" w:author="Author" w:date="2021-01-25T12:20:00Z">
            <w:rPr/>
          </w:rPrChange>
        </w:rPr>
        <w:t>international political economy, we observe how social capital contributes to resisting sanctions. In measuring social capital, according to degrees of intra-community trust, membership, and confidence, we theorize whether higher degrees of social capital encourage a populace to defy sanctions and resist policy concessions.</w:t>
      </w:r>
    </w:p>
    <w:p w14:paraId="0C9C61CD" w14:textId="1CAC152B" w:rsidR="006A05D6" w:rsidRPr="00FB675A" w:rsidRDefault="00953CFA" w:rsidP="00F81A41">
      <w:pPr>
        <w:pStyle w:val="Heading2"/>
        <w:rPr>
          <w:i/>
          <w:iCs/>
          <w:rPrChange w:id="319" w:author="Author" w:date="2021-01-25T12:20:00Z">
            <w:rPr>
              <w:i/>
              <w:iCs/>
            </w:rPr>
          </w:rPrChange>
        </w:rPr>
      </w:pPr>
      <w:bookmarkStart w:id="320" w:name="economic-sanctions"/>
      <w:bookmarkEnd w:id="228"/>
      <w:r w:rsidRPr="00FB675A">
        <w:rPr>
          <w:i/>
          <w:iCs/>
          <w:rPrChange w:id="321" w:author="Author" w:date="2021-01-25T12:20:00Z">
            <w:rPr>
              <w:i/>
              <w:iCs/>
            </w:rPr>
          </w:rPrChange>
        </w:rPr>
        <w:t xml:space="preserve">Economic </w:t>
      </w:r>
      <w:del w:id="322" w:author="Author" w:date="2021-01-22T12:32:00Z">
        <w:r w:rsidRPr="00FB675A" w:rsidDel="00BE62F8">
          <w:rPr>
            <w:i/>
            <w:iCs/>
            <w:rPrChange w:id="323" w:author="Author" w:date="2021-01-25T12:20:00Z">
              <w:rPr>
                <w:i/>
                <w:iCs/>
              </w:rPr>
            </w:rPrChange>
          </w:rPr>
          <w:delText>S</w:delText>
        </w:r>
      </w:del>
      <w:ins w:id="324" w:author="Author" w:date="2021-01-22T12:32:00Z">
        <w:r w:rsidR="00BE62F8" w:rsidRPr="00FB675A">
          <w:rPr>
            <w:i/>
            <w:iCs/>
            <w:rPrChange w:id="325" w:author="Author" w:date="2021-01-25T12:20:00Z">
              <w:rPr>
                <w:i/>
                <w:iCs/>
              </w:rPr>
            </w:rPrChange>
          </w:rPr>
          <w:t>s</w:t>
        </w:r>
      </w:ins>
      <w:r w:rsidRPr="00FB675A">
        <w:rPr>
          <w:i/>
          <w:iCs/>
          <w:rPrChange w:id="326" w:author="Author" w:date="2021-01-25T12:20:00Z">
            <w:rPr>
              <w:i/>
              <w:iCs/>
            </w:rPr>
          </w:rPrChange>
        </w:rPr>
        <w:t>anctions</w:t>
      </w:r>
    </w:p>
    <w:p w14:paraId="6660A127" w14:textId="614F2A81" w:rsidR="006A05D6" w:rsidRPr="00FB675A" w:rsidRDefault="00953CFA" w:rsidP="00F81A41">
      <w:pPr>
        <w:pStyle w:val="FirstParagraph"/>
        <w:jc w:val="both"/>
        <w:rPr>
          <w:rPrChange w:id="327" w:author="Author" w:date="2021-01-25T12:20:00Z">
            <w:rPr/>
          </w:rPrChange>
        </w:rPr>
      </w:pPr>
      <w:del w:id="328" w:author="Author" w:date="2021-01-22T12:37:00Z">
        <w:r w:rsidRPr="00FB675A" w:rsidDel="0094651D">
          <w:rPr>
            <w:rPrChange w:id="329" w:author="Author" w:date="2021-01-25T12:20:00Z">
              <w:rPr/>
            </w:rPrChange>
          </w:rPr>
          <w:delText>On the traditional view</w:delText>
        </w:r>
      </w:del>
      <w:ins w:id="330" w:author="Author" w:date="2021-01-22T12:37:00Z">
        <w:r w:rsidR="0094651D" w:rsidRPr="00FB675A">
          <w:rPr>
            <w:rPrChange w:id="331" w:author="Author" w:date="2021-01-25T12:20:00Z">
              <w:rPr/>
            </w:rPrChange>
          </w:rPr>
          <w:t>Traditio</w:t>
        </w:r>
      </w:ins>
      <w:ins w:id="332" w:author="Author" w:date="2021-01-22T12:38:00Z">
        <w:r w:rsidR="0094651D" w:rsidRPr="00FB675A">
          <w:rPr>
            <w:rPrChange w:id="333" w:author="Author" w:date="2021-01-25T12:20:00Z">
              <w:rPr/>
            </w:rPrChange>
          </w:rPr>
          <w:t>nally</w:t>
        </w:r>
      </w:ins>
      <w:r w:rsidRPr="00FB675A">
        <w:rPr>
          <w:rPrChange w:id="334" w:author="Author" w:date="2021-01-25T12:20:00Z">
            <w:rPr/>
          </w:rPrChange>
        </w:rPr>
        <w:t xml:space="preserve">, scholars considered economic sanctions as a substitute for military intervention, defining the concept as the </w:t>
      </w:r>
      <w:ins w:id="335" w:author="Author" w:date="2021-01-22T12:40:00Z">
        <w:r w:rsidR="0094651D" w:rsidRPr="00FB675A">
          <w:rPr>
            <w:rPrChange w:id="336" w:author="Author" w:date="2021-01-25T12:20:00Z">
              <w:rPr/>
            </w:rPrChange>
          </w:rPr>
          <w:t>tools</w:t>
        </w:r>
      </w:ins>
      <w:del w:id="337" w:author="Author" w:date="2021-01-22T12:40:00Z">
        <w:r w:rsidRPr="00FB675A" w:rsidDel="0094651D">
          <w:rPr>
            <w:rPrChange w:id="338" w:author="Author" w:date="2021-01-25T12:20:00Z">
              <w:rPr/>
            </w:rPrChange>
          </w:rPr>
          <w:delText>means</w:delText>
        </w:r>
      </w:del>
      <w:r w:rsidRPr="00FB675A">
        <w:rPr>
          <w:rPrChange w:id="339" w:author="Author" w:date="2021-01-25T12:20:00Z">
            <w:rPr/>
          </w:rPrChange>
        </w:rPr>
        <w:t xml:space="preserve"> of economic statecrafts to achieve only political goals, not economic goals (Pape, 1997). However, it is challenging to distinguish economic sanctions between political goals and other types of goals. Thus, another line of studies attempts to expand its concept, suggesting that economic sanction should be more than just economic coercion for political goals. For example, Baldwin (1985) </w:t>
      </w:r>
      <w:ins w:id="340" w:author="Author" w:date="2021-01-22T12:41:00Z">
        <w:r w:rsidR="0094651D" w:rsidRPr="00FB675A">
          <w:rPr>
            <w:rPrChange w:id="341" w:author="Author" w:date="2021-01-25T12:20:00Z">
              <w:rPr/>
            </w:rPrChange>
          </w:rPr>
          <w:t>states</w:t>
        </w:r>
      </w:ins>
      <w:del w:id="342" w:author="Author" w:date="2021-01-22T12:41:00Z">
        <w:r w:rsidRPr="00FB675A" w:rsidDel="0094651D">
          <w:rPr>
            <w:rPrChange w:id="343" w:author="Author" w:date="2021-01-25T12:20:00Z">
              <w:rPr/>
            </w:rPrChange>
          </w:rPr>
          <w:delText>state</w:delText>
        </w:r>
      </w:del>
      <w:r w:rsidRPr="00FB675A">
        <w:rPr>
          <w:rPrChange w:id="344" w:author="Author" w:date="2021-01-25T12:20:00Z">
            <w:rPr/>
          </w:rPrChange>
        </w:rPr>
        <w:t xml:space="preserve"> that economic sanctions are statecrafts that </w:t>
      </w:r>
      <w:del w:id="345" w:author="Author" w:date="2021-01-22T12:43:00Z">
        <w:r w:rsidRPr="00FB675A" w:rsidDel="00FA3041">
          <w:rPr>
            <w:rPrChange w:id="346" w:author="Author" w:date="2021-01-25T12:20:00Z">
              <w:rPr/>
            </w:rPrChange>
          </w:rPr>
          <w:delText xml:space="preserve">show </w:delText>
        </w:r>
      </w:del>
      <w:ins w:id="347" w:author="Author" w:date="2021-01-22T12:43:00Z">
        <w:r w:rsidR="00FA3041" w:rsidRPr="00FB675A">
          <w:rPr>
            <w:rPrChange w:id="348" w:author="Author" w:date="2021-01-25T12:20:00Z">
              <w:rPr/>
            </w:rPrChange>
          </w:rPr>
          <w:t xml:space="preserve">reveal </w:t>
        </w:r>
      </w:ins>
      <w:r w:rsidRPr="00FB675A">
        <w:rPr>
          <w:rPrChange w:id="349" w:author="Author" w:date="2021-01-25T12:20:00Z">
            <w:rPr/>
          </w:rPrChange>
        </w:rPr>
        <w:t>a strong willingness to audiences in third countries and pursue changes more than target states’ attitudes.</w:t>
      </w:r>
    </w:p>
    <w:p w14:paraId="24135167" w14:textId="51557F27" w:rsidR="006A05D6" w:rsidRPr="00FB675A" w:rsidRDefault="00953CFA" w:rsidP="00F81A41">
      <w:pPr>
        <w:pStyle w:val="BodyText"/>
        <w:jc w:val="both"/>
        <w:rPr>
          <w:rPrChange w:id="350" w:author="Author" w:date="2021-01-25T12:20:00Z">
            <w:rPr/>
          </w:rPrChange>
        </w:rPr>
      </w:pPr>
      <w:r w:rsidRPr="00FB675A">
        <w:rPr>
          <w:rPrChange w:id="351" w:author="Author" w:date="2021-01-25T12:20:00Z">
            <w:rPr/>
          </w:rPrChange>
        </w:rPr>
        <w:lastRenderedPageBreak/>
        <w:t xml:space="preserve">As the concept of economic sanctions </w:t>
      </w:r>
      <w:del w:id="352" w:author="Author" w:date="2021-01-22T12:45:00Z">
        <w:r w:rsidRPr="00FB675A" w:rsidDel="00FA3041">
          <w:rPr>
            <w:rPrChange w:id="353" w:author="Author" w:date="2021-01-25T12:20:00Z">
              <w:rPr/>
            </w:rPrChange>
          </w:rPr>
          <w:delText xml:space="preserve">includes </w:delText>
        </w:r>
      </w:del>
      <w:ins w:id="354" w:author="Author" w:date="2021-01-22T12:45:00Z">
        <w:r w:rsidR="00FA3041" w:rsidRPr="00FB675A">
          <w:rPr>
            <w:rPrChange w:id="355" w:author="Author" w:date="2021-01-25T12:20:00Z">
              <w:rPr/>
            </w:rPrChange>
          </w:rPr>
          <w:t xml:space="preserve">extends </w:t>
        </w:r>
      </w:ins>
      <w:r w:rsidRPr="00FB675A">
        <w:rPr>
          <w:rPrChange w:id="356" w:author="Author" w:date="2021-01-25T12:20:00Z">
            <w:rPr/>
          </w:rPrChange>
        </w:rPr>
        <w:t xml:space="preserve">beyond various types of goals, it implies </w:t>
      </w:r>
      <w:ins w:id="357" w:author="Author" w:date="2021-01-22T12:45:00Z">
        <w:r w:rsidR="00FA3041" w:rsidRPr="00FB675A">
          <w:rPr>
            <w:rPrChange w:id="358" w:author="Author" w:date="2021-01-25T12:20:00Z">
              <w:rPr/>
            </w:rPrChange>
          </w:rPr>
          <w:t>‘</w:t>
        </w:r>
      </w:ins>
      <w:del w:id="359" w:author="Author" w:date="2021-01-22T12:45:00Z">
        <w:r w:rsidRPr="00FB675A" w:rsidDel="00FA3041">
          <w:rPr>
            <w:rPrChange w:id="360" w:author="Author" w:date="2021-01-25T12:20:00Z">
              <w:rPr/>
            </w:rPrChange>
          </w:rPr>
          <w:delText>“</w:delText>
        </w:r>
      </w:del>
      <w:r w:rsidRPr="00FB675A">
        <w:rPr>
          <w:rPrChange w:id="361" w:author="Author" w:date="2021-01-25T12:20:00Z">
            <w:rPr/>
          </w:rPrChange>
        </w:rPr>
        <w:t>deliberate, government-inspired withdrawal, or threat of withdrawal, of customary trade or financial relations</w:t>
      </w:r>
      <w:ins w:id="362" w:author="Author" w:date="2021-01-22T12:45:00Z">
        <w:r w:rsidR="00FA3041" w:rsidRPr="00FB675A">
          <w:rPr>
            <w:rPrChange w:id="363" w:author="Author" w:date="2021-01-25T12:20:00Z">
              <w:rPr/>
            </w:rPrChange>
          </w:rPr>
          <w:t>’</w:t>
        </w:r>
      </w:ins>
      <w:del w:id="364" w:author="Author" w:date="2021-01-22T12:45:00Z">
        <w:r w:rsidRPr="00FB675A" w:rsidDel="00FA3041">
          <w:rPr>
            <w:rPrChange w:id="365" w:author="Author" w:date="2021-01-25T12:20:00Z">
              <w:rPr/>
            </w:rPrChange>
          </w:rPr>
          <w:delText>”</w:delText>
        </w:r>
      </w:del>
      <w:r w:rsidRPr="00FB675A">
        <w:rPr>
          <w:rPrChange w:id="366" w:author="Author" w:date="2021-01-25T12:20:00Z">
            <w:rPr/>
          </w:rPrChange>
        </w:rPr>
        <w:t xml:space="preserve"> to </w:t>
      </w:r>
      <w:ins w:id="367" w:author="Author" w:date="2021-01-22T12:45:00Z">
        <w:r w:rsidR="00FA3041" w:rsidRPr="00FB675A">
          <w:rPr>
            <w:rPrChange w:id="368" w:author="Author" w:date="2021-01-25T12:20:00Z">
              <w:rPr/>
            </w:rPrChange>
          </w:rPr>
          <w:t>‘</w:t>
        </w:r>
      </w:ins>
      <w:del w:id="369" w:author="Author" w:date="2021-01-22T12:45:00Z">
        <w:r w:rsidRPr="00FB675A" w:rsidDel="00FA3041">
          <w:rPr>
            <w:rPrChange w:id="370" w:author="Author" w:date="2021-01-25T12:20:00Z">
              <w:rPr/>
            </w:rPrChange>
          </w:rPr>
          <w:delText>“</w:delText>
        </w:r>
      </w:del>
      <w:r w:rsidRPr="00FB675A">
        <w:rPr>
          <w:rPrChange w:id="371" w:author="Author" w:date="2021-01-25T12:20:00Z">
            <w:rPr/>
          </w:rPrChange>
        </w:rPr>
        <w:t>achieve foreign policy goals</w:t>
      </w:r>
      <w:ins w:id="372" w:author="Author" w:date="2021-01-22T12:45:00Z">
        <w:r w:rsidR="00FA3041" w:rsidRPr="00FB675A">
          <w:rPr>
            <w:rPrChange w:id="373" w:author="Author" w:date="2021-01-25T12:20:00Z">
              <w:rPr/>
            </w:rPrChange>
          </w:rPr>
          <w:t>’</w:t>
        </w:r>
      </w:ins>
      <w:del w:id="374" w:author="Author" w:date="2021-01-22T12:45:00Z">
        <w:r w:rsidRPr="00FB675A" w:rsidDel="00FA3041">
          <w:rPr>
            <w:rPrChange w:id="375" w:author="Author" w:date="2021-01-25T12:20:00Z">
              <w:rPr/>
            </w:rPrChange>
          </w:rPr>
          <w:delText>”</w:delText>
        </w:r>
      </w:del>
      <w:r w:rsidRPr="00FB675A">
        <w:rPr>
          <w:rPrChange w:id="376" w:author="Author" w:date="2021-01-25T12:20:00Z">
            <w:rPr/>
          </w:rPrChange>
        </w:rPr>
        <w:t xml:space="preserve"> (</w:t>
      </w:r>
      <w:commentRangeStart w:id="377"/>
      <w:r w:rsidRPr="00FB675A">
        <w:rPr>
          <w:rPrChange w:id="378" w:author="Author" w:date="2021-01-25T12:20:00Z">
            <w:rPr/>
          </w:rPrChange>
        </w:rPr>
        <w:t>Hufbauer</w:t>
      </w:r>
      <w:ins w:id="379" w:author="Author" w:date="2021-01-23T20:54:00Z">
        <w:r w:rsidR="00D72590" w:rsidRPr="00FB675A">
          <w:rPr>
            <w:rPrChange w:id="380" w:author="Author" w:date="2021-01-25T12:20:00Z">
              <w:rPr/>
            </w:rPrChange>
          </w:rPr>
          <w:t xml:space="preserve"> et al.</w:t>
        </w:r>
      </w:ins>
      <w:r w:rsidRPr="00FB675A">
        <w:rPr>
          <w:rPrChange w:id="381" w:author="Author" w:date="2021-01-25T12:20:00Z">
            <w:rPr/>
          </w:rPrChange>
        </w:rPr>
        <w:t>,</w:t>
      </w:r>
      <w:del w:id="382" w:author="Author" w:date="2021-01-23T20:54:00Z">
        <w:r w:rsidRPr="00FB675A" w:rsidDel="00D72590">
          <w:rPr>
            <w:rPrChange w:id="383" w:author="Author" w:date="2021-01-25T12:20:00Z">
              <w:rPr/>
            </w:rPrChange>
          </w:rPr>
          <w:delText xml:space="preserve"> Schott, Elliott, &amp; Oegg,</w:delText>
        </w:r>
      </w:del>
      <w:r w:rsidRPr="00FB675A">
        <w:rPr>
          <w:rPrChange w:id="384" w:author="Author" w:date="2021-01-25T12:20:00Z">
            <w:rPr/>
          </w:rPrChange>
        </w:rPr>
        <w:t xml:space="preserve"> 2007),</w:t>
      </w:r>
      <w:commentRangeEnd w:id="377"/>
      <w:r w:rsidR="00DE3356" w:rsidRPr="00EA0844">
        <w:rPr>
          <w:rStyle w:val="CommentReference"/>
        </w:rPr>
        <w:commentReference w:id="377"/>
      </w:r>
      <w:r w:rsidRPr="00EA0844">
        <w:t xml:space="preserve"> or the limitations or disconnections of economic relations, which are aimed at changing the relevant policies of the countries in dispute (</w:t>
      </w:r>
      <w:r w:rsidRPr="00645C74">
        <w:t>Morgan</w:t>
      </w:r>
      <w:r w:rsidRPr="00FC04C7">
        <w:t xml:space="preserve">, Bapat, &amp; Krustev, 2009). In sum, economic sanctions scholarships have a consensus on an </w:t>
      </w:r>
      <w:r w:rsidRPr="00FB675A">
        <w:rPr>
          <w:rPrChange w:id="385" w:author="Author" w:date="2021-01-25T12:20:00Z">
            <w:rPr/>
          </w:rPrChange>
        </w:rPr>
        <w:t>instrumental definition that economic sanctions should include economic mechanisms, but the outcomes are not restricted to the economic area.</w:t>
      </w:r>
    </w:p>
    <w:p w14:paraId="1426960A" w14:textId="6DC315B9" w:rsidR="006A05D6" w:rsidRPr="00FB675A" w:rsidRDefault="00953CFA" w:rsidP="00F81A41">
      <w:pPr>
        <w:pStyle w:val="BodyText"/>
        <w:jc w:val="both"/>
        <w:rPr>
          <w:rPrChange w:id="386" w:author="Author" w:date="2021-01-25T12:20:00Z">
            <w:rPr/>
          </w:rPrChange>
        </w:rPr>
      </w:pPr>
      <w:r w:rsidRPr="00FB675A">
        <w:rPr>
          <w:rPrChange w:id="387" w:author="Author" w:date="2021-01-25T12:20:00Z">
            <w:rPr/>
          </w:rPrChange>
        </w:rPr>
        <w:t>Conventional wisdom insists that sanctions do not provoke meaningful compliance from the sanctioned country. As Hufbauer</w:t>
      </w:r>
      <w:ins w:id="388" w:author="Author" w:date="2021-01-23T20:53:00Z">
        <w:r w:rsidR="00D72590" w:rsidRPr="00FB675A">
          <w:rPr>
            <w:rPrChange w:id="389" w:author="Author" w:date="2021-01-25T12:20:00Z">
              <w:rPr/>
            </w:rPrChange>
          </w:rPr>
          <w:t xml:space="preserve"> e</w:t>
        </w:r>
      </w:ins>
      <w:ins w:id="390" w:author="Author" w:date="2021-01-23T20:54:00Z">
        <w:r w:rsidR="00D72590" w:rsidRPr="00FB675A">
          <w:rPr>
            <w:rPrChange w:id="391" w:author="Author" w:date="2021-01-25T12:20:00Z">
              <w:rPr/>
            </w:rPrChange>
          </w:rPr>
          <w:t>t al.</w:t>
        </w:r>
      </w:ins>
      <w:r w:rsidRPr="00FB675A">
        <w:rPr>
          <w:rPrChange w:id="392" w:author="Author" w:date="2021-01-25T12:20:00Z">
            <w:rPr/>
          </w:rPrChange>
        </w:rPr>
        <w:t xml:space="preserve">, </w:t>
      </w:r>
      <w:del w:id="393" w:author="Author" w:date="2021-01-23T20:54:00Z">
        <w:r w:rsidRPr="00FB675A" w:rsidDel="00D72590">
          <w:rPr>
            <w:rPrChange w:id="394" w:author="Author" w:date="2021-01-25T12:20:00Z">
              <w:rPr/>
            </w:rPrChange>
          </w:rPr>
          <w:delText xml:space="preserve">Schott, Elliott, and Oegg </w:delText>
        </w:r>
      </w:del>
      <w:r w:rsidRPr="00FB675A">
        <w:rPr>
          <w:rPrChange w:id="395" w:author="Author" w:date="2021-01-25T12:20:00Z">
            <w:rPr/>
          </w:rPrChange>
        </w:rPr>
        <w:t xml:space="preserve">(2007) note, sanctions </w:t>
      </w:r>
      <w:ins w:id="396" w:author="Author" w:date="2021-01-23T19:11:00Z">
        <w:r w:rsidR="00567D89" w:rsidRPr="00FB675A">
          <w:rPr>
            <w:rPrChange w:id="397" w:author="Author" w:date="2021-01-25T12:20:00Z">
              <w:rPr/>
            </w:rPrChange>
          </w:rPr>
          <w:t>‘</w:t>
        </w:r>
      </w:ins>
      <w:del w:id="398" w:author="Author" w:date="2021-01-23T19:11:00Z">
        <w:r w:rsidRPr="00FB675A" w:rsidDel="00567D89">
          <w:rPr>
            <w:rPrChange w:id="399" w:author="Author" w:date="2021-01-25T12:20:00Z">
              <w:rPr/>
            </w:rPrChange>
          </w:rPr>
          <w:delText>“</w:delText>
        </w:r>
      </w:del>
      <w:r w:rsidRPr="00FB675A">
        <w:rPr>
          <w:rPrChange w:id="400" w:author="Author" w:date="2021-01-25T12:20:00Z">
            <w:rPr/>
          </w:rPrChange>
        </w:rPr>
        <w:t>may simply be inadequate for the task. The goals may be too elusive; the means too gentle; or cooperation from other countries, when they needed, too tepid</w:t>
      </w:r>
      <w:del w:id="401" w:author="Author" w:date="2021-01-24T13:09:00Z">
        <w:r w:rsidRPr="00FB675A" w:rsidDel="005505E5">
          <w:rPr>
            <w:rPrChange w:id="402" w:author="Author" w:date="2021-01-25T12:20:00Z">
              <w:rPr/>
            </w:rPrChange>
          </w:rPr>
          <w:delText>.</w:delText>
        </w:r>
      </w:del>
      <w:ins w:id="403" w:author="Author" w:date="2021-01-23T19:11:00Z">
        <w:r w:rsidR="00567D89" w:rsidRPr="00FB675A">
          <w:rPr>
            <w:rPrChange w:id="404" w:author="Author" w:date="2021-01-25T12:20:00Z">
              <w:rPr/>
            </w:rPrChange>
          </w:rPr>
          <w:t>’</w:t>
        </w:r>
      </w:ins>
      <w:ins w:id="405" w:author="Author" w:date="2021-01-24T13:09:00Z">
        <w:r w:rsidR="005505E5" w:rsidRPr="00FB675A">
          <w:rPr>
            <w:rPrChange w:id="406" w:author="Author" w:date="2021-01-25T12:20:00Z">
              <w:rPr/>
            </w:rPrChange>
          </w:rPr>
          <w:t>.</w:t>
        </w:r>
      </w:ins>
      <w:del w:id="407" w:author="Author" w:date="2021-01-23T19:11:00Z">
        <w:r w:rsidRPr="00FB675A" w:rsidDel="00567D89">
          <w:rPr>
            <w:rPrChange w:id="408" w:author="Author" w:date="2021-01-25T12:20:00Z">
              <w:rPr/>
            </w:rPrChange>
          </w:rPr>
          <w:delText>”</w:delText>
        </w:r>
      </w:del>
      <w:r w:rsidRPr="00FB675A">
        <w:rPr>
          <w:rPrChange w:id="409" w:author="Author" w:date="2021-01-25T12:20:00Z">
            <w:rPr/>
          </w:rPrChange>
        </w:rPr>
        <w:t xml:space="preserve"> In </w:t>
      </w:r>
      <w:ins w:id="410" w:author="Author" w:date="2021-01-23T19:11:00Z">
        <w:r w:rsidR="00567D89" w:rsidRPr="00FB675A">
          <w:rPr>
            <w:rPrChange w:id="411" w:author="Author" w:date="2021-01-25T12:20:00Z">
              <w:rPr/>
            </w:rPrChange>
          </w:rPr>
          <w:t>a little over</w:t>
        </w:r>
      </w:ins>
      <w:del w:id="412" w:author="Author" w:date="2021-01-23T19:11:00Z">
        <w:r w:rsidRPr="00FB675A" w:rsidDel="00567D89">
          <w:rPr>
            <w:rPrChange w:id="413" w:author="Author" w:date="2021-01-25T12:20:00Z">
              <w:rPr/>
            </w:rPrChange>
          </w:rPr>
          <w:delText>slightl</w:delText>
        </w:r>
      </w:del>
      <w:del w:id="414" w:author="Author" w:date="2021-01-23T19:12:00Z">
        <w:r w:rsidRPr="00FB675A" w:rsidDel="00567D89">
          <w:rPr>
            <w:rPrChange w:id="415" w:author="Author" w:date="2021-01-25T12:20:00Z">
              <w:rPr/>
            </w:rPrChange>
          </w:rPr>
          <w:delText>y more than</w:delText>
        </w:r>
      </w:del>
      <w:r w:rsidRPr="00FB675A">
        <w:rPr>
          <w:rPrChange w:id="416" w:author="Author" w:date="2021-01-25T12:20:00Z">
            <w:rPr/>
          </w:rPrChange>
        </w:rPr>
        <w:t xml:space="preserve"> 25% of the cases they examined, sanctions exerted costs estimated to exceed 2% of sanction nations’ GNP. </w:t>
      </w:r>
      <w:ins w:id="417" w:author="Author" w:date="2021-01-23T19:12:00Z">
        <w:r w:rsidR="00567D89" w:rsidRPr="00FB675A">
          <w:rPr>
            <w:rPrChange w:id="418" w:author="Author" w:date="2021-01-25T12:20:00Z">
              <w:rPr/>
            </w:rPrChange>
          </w:rPr>
          <w:t>Altogether,</w:t>
        </w:r>
      </w:ins>
      <w:del w:id="419" w:author="Author" w:date="2021-01-23T19:12:00Z">
        <w:r w:rsidRPr="00FB675A" w:rsidDel="00567D89">
          <w:rPr>
            <w:rPrChange w:id="420" w:author="Author" w:date="2021-01-25T12:20:00Z">
              <w:rPr/>
            </w:rPrChange>
          </w:rPr>
          <w:delText>All in all,</w:delText>
        </w:r>
      </w:del>
      <w:r w:rsidRPr="00FB675A">
        <w:rPr>
          <w:rPrChange w:id="421" w:author="Author" w:date="2021-01-25T12:20:00Z">
            <w:rPr/>
          </w:rPrChange>
        </w:rPr>
        <w:t xml:space="preserve"> sanctions do not seem always to impose severe economic consequences.</w:t>
      </w:r>
    </w:p>
    <w:p w14:paraId="2756CB43" w14:textId="47388738" w:rsidR="006A05D6" w:rsidRPr="00FB675A" w:rsidRDefault="00953CFA" w:rsidP="00F81A41">
      <w:pPr>
        <w:pStyle w:val="BodyText"/>
        <w:jc w:val="both"/>
        <w:rPr>
          <w:rPrChange w:id="422" w:author="Author" w:date="2021-01-25T12:20:00Z">
            <w:rPr/>
          </w:rPrChange>
        </w:rPr>
      </w:pPr>
      <w:r w:rsidRPr="00FB675A">
        <w:rPr>
          <w:rPrChange w:id="423" w:author="Author" w:date="2021-01-25T12:20:00Z">
            <w:rPr/>
          </w:rPrChange>
        </w:rPr>
        <w:t xml:space="preserve">Given the general ineffectiveness of sanctions, scholars pose two questions: </w:t>
      </w:r>
      <w:ins w:id="424" w:author="Author" w:date="2021-01-23T19:12:00Z">
        <w:r w:rsidR="00567D89" w:rsidRPr="00FB675A">
          <w:rPr>
            <w:rPrChange w:id="425" w:author="Author" w:date="2021-01-25T12:20:00Z">
              <w:rPr/>
            </w:rPrChange>
          </w:rPr>
          <w:t>‘</w:t>
        </w:r>
      </w:ins>
      <w:del w:id="426" w:author="Author" w:date="2021-01-23T19:12:00Z">
        <w:r w:rsidRPr="00FB675A" w:rsidDel="00567D89">
          <w:rPr>
            <w:rPrChange w:id="427" w:author="Author" w:date="2021-01-25T12:20:00Z">
              <w:rPr/>
            </w:rPrChange>
          </w:rPr>
          <w:delText>“</w:delText>
        </w:r>
      </w:del>
      <w:r w:rsidRPr="00FB675A">
        <w:rPr>
          <w:rPrChange w:id="428" w:author="Author" w:date="2021-01-25T12:20:00Z">
            <w:rPr/>
          </w:rPrChange>
        </w:rPr>
        <w:t>Why do policymakers still impose them?</w:t>
      </w:r>
      <w:ins w:id="429" w:author="Author" w:date="2021-01-23T19:12:00Z">
        <w:r w:rsidR="00567D89" w:rsidRPr="00FB675A">
          <w:rPr>
            <w:rPrChange w:id="430" w:author="Author" w:date="2021-01-25T12:20:00Z">
              <w:rPr/>
            </w:rPrChange>
          </w:rPr>
          <w:t>’</w:t>
        </w:r>
      </w:ins>
      <w:del w:id="431" w:author="Author" w:date="2021-01-23T19:12:00Z">
        <w:r w:rsidRPr="00FB675A" w:rsidDel="00567D89">
          <w:rPr>
            <w:rPrChange w:id="432" w:author="Author" w:date="2021-01-25T12:20:00Z">
              <w:rPr/>
            </w:rPrChange>
          </w:rPr>
          <w:delText>”</w:delText>
        </w:r>
      </w:del>
      <w:r w:rsidRPr="00FB675A">
        <w:rPr>
          <w:rPrChange w:id="433" w:author="Author" w:date="2021-01-25T12:20:00Z">
            <w:rPr/>
          </w:rPrChange>
        </w:rPr>
        <w:t xml:space="preserve"> and </w:t>
      </w:r>
      <w:ins w:id="434" w:author="Author" w:date="2021-01-23T19:12:00Z">
        <w:r w:rsidR="00567D89" w:rsidRPr="00FB675A">
          <w:rPr>
            <w:rPrChange w:id="435" w:author="Author" w:date="2021-01-25T12:20:00Z">
              <w:rPr/>
            </w:rPrChange>
          </w:rPr>
          <w:t>‘</w:t>
        </w:r>
      </w:ins>
      <w:del w:id="436" w:author="Author" w:date="2021-01-23T19:12:00Z">
        <w:r w:rsidRPr="00FB675A" w:rsidDel="00567D89">
          <w:rPr>
            <w:rPrChange w:id="437" w:author="Author" w:date="2021-01-25T12:20:00Z">
              <w:rPr/>
            </w:rPrChange>
          </w:rPr>
          <w:delText>“</w:delText>
        </w:r>
      </w:del>
      <w:r w:rsidRPr="00FB675A">
        <w:rPr>
          <w:rPrChange w:id="438" w:author="Author" w:date="2021-01-25T12:20:00Z">
            <w:rPr/>
          </w:rPrChange>
        </w:rPr>
        <w:t>What conditions, if any, might be conducive to successful sanctions?</w:t>
      </w:r>
      <w:ins w:id="439" w:author="Author" w:date="2021-01-23T19:12:00Z">
        <w:r w:rsidR="00567D89" w:rsidRPr="00FB675A">
          <w:rPr>
            <w:rPrChange w:id="440" w:author="Author" w:date="2021-01-25T12:20:00Z">
              <w:rPr/>
            </w:rPrChange>
          </w:rPr>
          <w:t>’</w:t>
        </w:r>
      </w:ins>
      <w:del w:id="441" w:author="Author" w:date="2021-01-23T19:12:00Z">
        <w:r w:rsidRPr="00FB675A" w:rsidDel="00567D89">
          <w:rPr>
            <w:rPrChange w:id="442" w:author="Author" w:date="2021-01-25T12:20:00Z">
              <w:rPr/>
            </w:rPrChange>
          </w:rPr>
          <w:delText>”</w:delText>
        </w:r>
      </w:del>
      <w:r w:rsidRPr="00FB675A">
        <w:rPr>
          <w:rPrChange w:id="443" w:author="Author" w:date="2021-01-25T12:20:00Z">
            <w:rPr/>
          </w:rPrChange>
        </w:rPr>
        <w:t xml:space="preserve"> We seek to answer the latter question by observing degrees of social capital in sanctioned countries. We posit that social capitals</w:t>
      </w:r>
      <w:commentRangeStart w:id="444"/>
      <w:ins w:id="445" w:author="Author" w:date="2021-01-23T19:13:00Z">
        <w:r w:rsidR="00567D89" w:rsidRPr="00FB675A">
          <w:rPr>
            <w:rFonts w:cs="Times New Roman"/>
            <w:rPrChange w:id="446" w:author="Author" w:date="2021-01-25T12:20:00Z">
              <w:rPr>
                <w:rFonts w:cs="Times New Roman"/>
              </w:rPr>
            </w:rPrChange>
          </w:rPr>
          <w:t>—</w:t>
        </w:r>
      </w:ins>
      <w:del w:id="447" w:author="Author" w:date="2021-01-23T19:13:00Z">
        <w:r w:rsidRPr="00FB675A" w:rsidDel="00567D89">
          <w:rPr>
            <w:rPrChange w:id="448" w:author="Author" w:date="2021-01-25T12:20:00Z">
              <w:rPr/>
            </w:rPrChange>
          </w:rPr>
          <w:delText>–</w:delText>
        </w:r>
      </w:del>
      <w:commentRangeEnd w:id="444"/>
      <w:r w:rsidR="00F81A41" w:rsidRPr="00EA0844">
        <w:rPr>
          <w:rStyle w:val="CommentReference"/>
        </w:rPr>
        <w:commentReference w:id="444"/>
      </w:r>
      <w:r w:rsidRPr="00EA0844">
        <w:t>trust, membership, and confidence in institutions</w:t>
      </w:r>
      <w:ins w:id="449" w:author="Author" w:date="2021-01-23T19:13:00Z">
        <w:r w:rsidR="00567D89" w:rsidRPr="00645C74">
          <w:rPr>
            <w:rFonts w:cs="Times New Roman"/>
          </w:rPr>
          <w:t>—</w:t>
        </w:r>
      </w:ins>
      <w:del w:id="450" w:author="Author" w:date="2021-01-23T19:13:00Z">
        <w:r w:rsidRPr="00FC04C7" w:rsidDel="00567D89">
          <w:delText>–</w:delText>
        </w:r>
      </w:del>
      <w:r w:rsidRPr="00FC04C7">
        <w:t>are significant in determining whether a populace supports or resist</w:t>
      </w:r>
      <w:r w:rsidRPr="00FB675A">
        <w:rPr>
          <w:rPrChange w:id="451" w:author="Author" w:date="2021-01-25T12:20:00Z">
            <w:rPr/>
          </w:rPrChange>
        </w:rPr>
        <w:t>s its leader’s response to sanctions.</w:t>
      </w:r>
    </w:p>
    <w:p w14:paraId="47C083B5" w14:textId="37AC31FD" w:rsidR="006A05D6" w:rsidRPr="00FB675A" w:rsidRDefault="00953CFA" w:rsidP="00F81A41">
      <w:pPr>
        <w:pStyle w:val="Heading1"/>
        <w:rPr>
          <w:sz w:val="28"/>
          <w:szCs w:val="36"/>
          <w:rPrChange w:id="452" w:author="Author" w:date="2021-01-25T12:20:00Z">
            <w:rPr>
              <w:sz w:val="28"/>
              <w:szCs w:val="36"/>
            </w:rPr>
          </w:rPrChange>
        </w:rPr>
      </w:pPr>
      <w:bookmarkStart w:id="453" w:name="theory"/>
      <w:bookmarkEnd w:id="218"/>
      <w:bookmarkEnd w:id="320"/>
      <w:r w:rsidRPr="00FB675A">
        <w:rPr>
          <w:sz w:val="28"/>
          <w:szCs w:val="36"/>
          <w:rPrChange w:id="454" w:author="Author" w:date="2021-01-25T12:20:00Z">
            <w:rPr>
              <w:sz w:val="28"/>
              <w:szCs w:val="36"/>
            </w:rPr>
          </w:rPrChange>
        </w:rPr>
        <w:lastRenderedPageBreak/>
        <w:t>Theory</w:t>
      </w:r>
    </w:p>
    <w:p w14:paraId="3F89A3B3" w14:textId="6FBF299E" w:rsidR="006A05D6" w:rsidRPr="00FB675A" w:rsidRDefault="00953CFA" w:rsidP="00F81A41">
      <w:pPr>
        <w:pStyle w:val="Heading2"/>
        <w:rPr>
          <w:i/>
          <w:iCs/>
          <w:rPrChange w:id="455" w:author="Author" w:date="2021-01-25T12:20:00Z">
            <w:rPr>
              <w:i/>
              <w:iCs/>
            </w:rPr>
          </w:rPrChange>
        </w:rPr>
      </w:pPr>
      <w:bookmarkStart w:id="456" w:name="economic-sanctions-and-social-capitals"/>
      <w:r w:rsidRPr="00FB675A">
        <w:rPr>
          <w:i/>
          <w:iCs/>
          <w:rPrChange w:id="457" w:author="Author" w:date="2021-01-25T12:20:00Z">
            <w:rPr>
              <w:i/>
              <w:iCs/>
            </w:rPr>
          </w:rPrChange>
        </w:rPr>
        <w:t xml:space="preserve">Economic </w:t>
      </w:r>
      <w:del w:id="458" w:author="Author" w:date="2021-01-23T19:13:00Z">
        <w:r w:rsidR="00A06816" w:rsidRPr="00FB675A" w:rsidDel="00DD7E76">
          <w:rPr>
            <w:i/>
            <w:iCs/>
            <w:rPrChange w:id="459" w:author="Author" w:date="2021-01-25T12:20:00Z">
              <w:rPr>
                <w:i/>
                <w:iCs/>
              </w:rPr>
            </w:rPrChange>
          </w:rPr>
          <w:delText>S</w:delText>
        </w:r>
      </w:del>
      <w:ins w:id="460" w:author="Author" w:date="2021-01-23T19:13:00Z">
        <w:r w:rsidR="00DD7E76" w:rsidRPr="00FB675A">
          <w:rPr>
            <w:i/>
            <w:iCs/>
            <w:rPrChange w:id="461" w:author="Author" w:date="2021-01-25T12:20:00Z">
              <w:rPr>
                <w:i/>
                <w:iCs/>
              </w:rPr>
            </w:rPrChange>
          </w:rPr>
          <w:t>s</w:t>
        </w:r>
      </w:ins>
      <w:r w:rsidRPr="00FB675A">
        <w:rPr>
          <w:i/>
          <w:iCs/>
          <w:rPrChange w:id="462" w:author="Author" w:date="2021-01-25T12:20:00Z">
            <w:rPr>
              <w:i/>
              <w:iCs/>
            </w:rPr>
          </w:rPrChange>
        </w:rPr>
        <w:t xml:space="preserve">anctions and </w:t>
      </w:r>
      <w:del w:id="463" w:author="Author" w:date="2021-01-23T19:13:00Z">
        <w:r w:rsidR="00A06816" w:rsidRPr="00FB675A" w:rsidDel="00DD7E76">
          <w:rPr>
            <w:i/>
            <w:iCs/>
            <w:rPrChange w:id="464" w:author="Author" w:date="2021-01-25T12:20:00Z">
              <w:rPr>
                <w:i/>
                <w:iCs/>
              </w:rPr>
            </w:rPrChange>
          </w:rPr>
          <w:delText>S</w:delText>
        </w:r>
      </w:del>
      <w:ins w:id="465" w:author="Author" w:date="2021-01-23T19:13:00Z">
        <w:r w:rsidR="00DD7E76" w:rsidRPr="00FB675A">
          <w:rPr>
            <w:i/>
            <w:iCs/>
            <w:rPrChange w:id="466" w:author="Author" w:date="2021-01-25T12:20:00Z">
              <w:rPr>
                <w:i/>
                <w:iCs/>
              </w:rPr>
            </w:rPrChange>
          </w:rPr>
          <w:t>s</w:t>
        </w:r>
      </w:ins>
      <w:r w:rsidRPr="00FB675A">
        <w:rPr>
          <w:i/>
          <w:iCs/>
          <w:rPrChange w:id="467" w:author="Author" w:date="2021-01-25T12:20:00Z">
            <w:rPr>
              <w:i/>
              <w:iCs/>
            </w:rPr>
          </w:rPrChange>
        </w:rPr>
        <w:t xml:space="preserve">ocial </w:t>
      </w:r>
      <w:del w:id="468" w:author="Author" w:date="2021-01-23T19:13:00Z">
        <w:r w:rsidR="00A06816" w:rsidRPr="00FB675A" w:rsidDel="00DD7E76">
          <w:rPr>
            <w:i/>
            <w:iCs/>
            <w:rPrChange w:id="469" w:author="Author" w:date="2021-01-25T12:20:00Z">
              <w:rPr>
                <w:i/>
                <w:iCs/>
              </w:rPr>
            </w:rPrChange>
          </w:rPr>
          <w:delText>C</w:delText>
        </w:r>
      </w:del>
      <w:ins w:id="470" w:author="Author" w:date="2021-01-23T19:13:00Z">
        <w:r w:rsidR="00DD7E76" w:rsidRPr="00FB675A">
          <w:rPr>
            <w:i/>
            <w:iCs/>
            <w:rPrChange w:id="471" w:author="Author" w:date="2021-01-25T12:20:00Z">
              <w:rPr>
                <w:i/>
                <w:iCs/>
              </w:rPr>
            </w:rPrChange>
          </w:rPr>
          <w:t>c</w:t>
        </w:r>
      </w:ins>
      <w:r w:rsidRPr="00FB675A">
        <w:rPr>
          <w:i/>
          <w:iCs/>
          <w:rPrChange w:id="472" w:author="Author" w:date="2021-01-25T12:20:00Z">
            <w:rPr>
              <w:i/>
              <w:iCs/>
            </w:rPr>
          </w:rPrChange>
        </w:rPr>
        <w:t>apitals</w:t>
      </w:r>
    </w:p>
    <w:p w14:paraId="1E59E7EA" w14:textId="2B07B66F" w:rsidR="006A05D6" w:rsidRPr="00FB675A" w:rsidRDefault="00953CFA" w:rsidP="00741727">
      <w:pPr>
        <w:pStyle w:val="FirstParagraph"/>
        <w:jc w:val="both"/>
        <w:rPr>
          <w:rPrChange w:id="473" w:author="Author" w:date="2021-01-25T12:20:00Z">
            <w:rPr/>
          </w:rPrChange>
        </w:rPr>
      </w:pPr>
      <w:del w:id="474" w:author="Author" w:date="2021-01-23T19:18:00Z">
        <w:r w:rsidRPr="00FB675A" w:rsidDel="00DD7E76">
          <w:rPr>
            <w:rPrChange w:id="475" w:author="Author" w:date="2021-01-25T12:20:00Z">
              <w:rPr/>
            </w:rPrChange>
          </w:rPr>
          <w:delText xml:space="preserve">Suppose </w:delText>
        </w:r>
      </w:del>
      <w:ins w:id="476" w:author="Author" w:date="2021-01-23T19:18:00Z">
        <w:r w:rsidR="00DD7E76" w:rsidRPr="00FB675A">
          <w:rPr>
            <w:rPrChange w:id="477" w:author="Author" w:date="2021-01-25T12:20:00Z">
              <w:rPr/>
            </w:rPrChange>
          </w:rPr>
          <w:t xml:space="preserve">Let us assume that </w:t>
        </w:r>
      </w:ins>
      <w:del w:id="478" w:author="Author" w:date="2021-01-23T19:14:00Z">
        <w:r w:rsidRPr="00FB675A" w:rsidDel="00DD7E76">
          <w:rPr>
            <w:rPrChange w:id="479" w:author="Author" w:date="2021-01-25T12:20:00Z">
              <w:rPr/>
            </w:rPrChange>
          </w:rPr>
          <w:delText>C</w:delText>
        </w:r>
      </w:del>
      <w:ins w:id="480" w:author="Author" w:date="2021-01-23T19:14:00Z">
        <w:r w:rsidR="00DD7E76" w:rsidRPr="00FB675A">
          <w:rPr>
            <w:rPrChange w:id="481" w:author="Author" w:date="2021-01-25T12:20:00Z">
              <w:rPr/>
            </w:rPrChange>
          </w:rPr>
          <w:t>c</w:t>
        </w:r>
      </w:ins>
      <w:r w:rsidRPr="00FB675A">
        <w:rPr>
          <w:rPrChange w:id="482" w:author="Author" w:date="2021-01-25T12:20:00Z">
            <w:rPr/>
          </w:rPrChange>
        </w:rPr>
        <w:t xml:space="preserve">ountry A, i.e., </w:t>
      </w:r>
      <w:del w:id="483" w:author="Author" w:date="2021-01-23T19:14:00Z">
        <w:r w:rsidRPr="00FB675A" w:rsidDel="00DD7E76">
          <w:rPr>
            <w:rPrChange w:id="484" w:author="Author" w:date="2021-01-25T12:20:00Z">
              <w:rPr/>
            </w:rPrChange>
          </w:rPr>
          <w:delText>S</w:delText>
        </w:r>
      </w:del>
      <w:ins w:id="485" w:author="Author" w:date="2021-01-23T19:14:00Z">
        <w:r w:rsidR="00DD7E76" w:rsidRPr="00FB675A">
          <w:rPr>
            <w:rPrChange w:id="486" w:author="Author" w:date="2021-01-25T12:20:00Z">
              <w:rPr/>
            </w:rPrChange>
          </w:rPr>
          <w:t>s</w:t>
        </w:r>
      </w:ins>
      <w:r w:rsidRPr="00FB675A">
        <w:rPr>
          <w:rPrChange w:id="487" w:author="Author" w:date="2021-01-25T12:20:00Z">
            <w:rPr/>
          </w:rPrChange>
        </w:rPr>
        <w:t xml:space="preserve">ender, and </w:t>
      </w:r>
      <w:del w:id="488" w:author="Author" w:date="2021-01-23T19:14:00Z">
        <w:r w:rsidRPr="00FB675A" w:rsidDel="00DD7E76">
          <w:rPr>
            <w:rPrChange w:id="489" w:author="Author" w:date="2021-01-25T12:20:00Z">
              <w:rPr/>
            </w:rPrChange>
          </w:rPr>
          <w:delText>C</w:delText>
        </w:r>
      </w:del>
      <w:ins w:id="490" w:author="Author" w:date="2021-01-23T19:14:00Z">
        <w:r w:rsidR="00DD7E76" w:rsidRPr="00FB675A">
          <w:rPr>
            <w:rPrChange w:id="491" w:author="Author" w:date="2021-01-25T12:20:00Z">
              <w:rPr/>
            </w:rPrChange>
          </w:rPr>
          <w:t>c</w:t>
        </w:r>
      </w:ins>
      <w:r w:rsidRPr="00FB675A">
        <w:rPr>
          <w:rPrChange w:id="492" w:author="Author" w:date="2021-01-25T12:20:00Z">
            <w:rPr/>
          </w:rPrChange>
        </w:rPr>
        <w:t xml:space="preserve">ountry B, i.e., </w:t>
      </w:r>
      <w:del w:id="493" w:author="Author" w:date="2021-01-23T19:14:00Z">
        <w:r w:rsidRPr="00FB675A" w:rsidDel="00DD7E76">
          <w:rPr>
            <w:rPrChange w:id="494" w:author="Author" w:date="2021-01-25T12:20:00Z">
              <w:rPr/>
            </w:rPrChange>
          </w:rPr>
          <w:delText>T</w:delText>
        </w:r>
      </w:del>
      <w:ins w:id="495" w:author="Author" w:date="2021-01-23T19:14:00Z">
        <w:r w:rsidR="00DD7E76" w:rsidRPr="00FB675A">
          <w:rPr>
            <w:rPrChange w:id="496" w:author="Author" w:date="2021-01-25T12:20:00Z">
              <w:rPr/>
            </w:rPrChange>
          </w:rPr>
          <w:t>t</w:t>
        </w:r>
      </w:ins>
      <w:r w:rsidRPr="00FB675A">
        <w:rPr>
          <w:rPrChange w:id="497" w:author="Author" w:date="2021-01-25T12:20:00Z">
            <w:rPr/>
          </w:rPrChange>
        </w:rPr>
        <w:t>arget, are in a trade dispute</w:t>
      </w:r>
      <w:del w:id="498" w:author="Author" w:date="2021-01-23T19:18:00Z">
        <w:r w:rsidRPr="00FB675A" w:rsidDel="00DD7E76">
          <w:rPr>
            <w:rPrChange w:id="499" w:author="Author" w:date="2021-01-25T12:20:00Z">
              <w:rPr/>
            </w:rPrChange>
          </w:rPr>
          <w:delText>.</w:delText>
        </w:r>
      </w:del>
      <w:ins w:id="500" w:author="Author" w:date="2021-01-23T19:18:00Z">
        <w:r w:rsidR="00DD7E76" w:rsidRPr="00FB675A">
          <w:rPr>
            <w:rPrChange w:id="501" w:author="Author" w:date="2021-01-25T12:20:00Z">
              <w:rPr/>
            </w:rPrChange>
          </w:rPr>
          <w:t xml:space="preserve"> and</w:t>
        </w:r>
      </w:ins>
      <w:r w:rsidRPr="00FB675A">
        <w:rPr>
          <w:rPrChange w:id="502" w:author="Author" w:date="2021-01-25T12:20:00Z">
            <w:rPr/>
          </w:rPrChange>
        </w:rPr>
        <w:t xml:space="preserve"> </w:t>
      </w:r>
      <w:del w:id="503" w:author="Author" w:date="2021-01-23T19:18:00Z">
        <w:r w:rsidRPr="00FB675A" w:rsidDel="00DD7E76">
          <w:rPr>
            <w:rPrChange w:id="504" w:author="Author" w:date="2021-01-25T12:20:00Z">
              <w:rPr/>
            </w:rPrChange>
          </w:rPr>
          <w:delText>C</w:delText>
        </w:r>
      </w:del>
      <w:ins w:id="505" w:author="Author" w:date="2021-01-23T19:18:00Z">
        <w:r w:rsidR="00DD7E76" w:rsidRPr="00FB675A">
          <w:rPr>
            <w:rPrChange w:id="506" w:author="Author" w:date="2021-01-25T12:20:00Z">
              <w:rPr/>
            </w:rPrChange>
          </w:rPr>
          <w:t>c</w:t>
        </w:r>
      </w:ins>
      <w:r w:rsidRPr="00FB675A">
        <w:rPr>
          <w:rPrChange w:id="507" w:author="Author" w:date="2021-01-25T12:20:00Z">
            <w:rPr/>
          </w:rPrChange>
        </w:rPr>
        <w:t xml:space="preserve">ountry A decides to impose sanctions that inflict </w:t>
      </w:r>
      <w:del w:id="508" w:author="Author" w:date="2021-01-23T19:15:00Z">
        <w:r w:rsidRPr="00FB675A" w:rsidDel="00DD7E76">
          <w:rPr>
            <w:rPrChange w:id="509" w:author="Author" w:date="2021-01-25T12:20:00Z">
              <w:rPr/>
            </w:rPrChange>
          </w:rPr>
          <w:delText xml:space="preserve">B </w:delText>
        </w:r>
      </w:del>
      <w:r w:rsidRPr="00FB675A">
        <w:rPr>
          <w:rPrChange w:id="510" w:author="Author" w:date="2021-01-25T12:20:00Z">
            <w:rPr/>
          </w:rPrChange>
        </w:rPr>
        <w:t xml:space="preserve">sufficient economic hardships </w:t>
      </w:r>
      <w:ins w:id="511" w:author="Author" w:date="2021-01-23T19:15:00Z">
        <w:r w:rsidR="00DD7E76" w:rsidRPr="00FB675A">
          <w:rPr>
            <w:rPrChange w:id="512" w:author="Author" w:date="2021-01-25T12:20:00Z">
              <w:rPr/>
            </w:rPrChange>
          </w:rPr>
          <w:t xml:space="preserve">on country B </w:t>
        </w:r>
      </w:ins>
      <w:r w:rsidRPr="00FB675A">
        <w:rPr>
          <w:rPrChange w:id="513" w:author="Author" w:date="2021-01-25T12:20:00Z">
            <w:rPr/>
          </w:rPrChange>
        </w:rPr>
        <w:t xml:space="preserve">to cause it to alter its policy. Country B suffers direct hardships via economic losses (reduced trade, investment, or GDP) and indirect hardships via burdens on its populace. Such burdens might include less government spending on public health </w:t>
      </w:r>
      <w:ins w:id="514" w:author="Author" w:date="2021-01-23T19:19:00Z">
        <w:r w:rsidR="00DD7E76" w:rsidRPr="00FB675A">
          <w:rPr>
            <w:rPrChange w:id="515" w:author="Author" w:date="2021-01-25T12:20:00Z">
              <w:rPr/>
            </w:rPrChange>
          </w:rPr>
          <w:t>(</w:t>
        </w:r>
      </w:ins>
      <w:r w:rsidRPr="00FB675A">
        <w:rPr>
          <w:rPrChange w:id="516" w:author="Author" w:date="2021-01-25T12:20:00Z">
            <w:rPr/>
          </w:rPrChange>
        </w:rPr>
        <w:t>Marks</w:t>
      </w:r>
      <w:ins w:id="517" w:author="Author" w:date="2021-01-23T19:20:00Z">
        <w:r w:rsidR="00DD7E76" w:rsidRPr="00FB675A">
          <w:rPr>
            <w:rPrChange w:id="518" w:author="Author" w:date="2021-01-25T12:20:00Z">
              <w:rPr/>
            </w:rPrChange>
          </w:rPr>
          <w:t>,</w:t>
        </w:r>
      </w:ins>
      <w:r w:rsidRPr="00FB675A">
        <w:rPr>
          <w:rPrChange w:id="519" w:author="Author" w:date="2021-01-25T12:20:00Z">
            <w:rPr/>
          </w:rPrChange>
        </w:rPr>
        <w:t xml:space="preserve"> </w:t>
      </w:r>
      <w:del w:id="520" w:author="Author" w:date="2021-01-23T19:20:00Z">
        <w:r w:rsidRPr="00FB675A" w:rsidDel="00DD7E76">
          <w:rPr>
            <w:rPrChange w:id="521" w:author="Author" w:date="2021-01-25T12:20:00Z">
              <w:rPr/>
            </w:rPrChange>
          </w:rPr>
          <w:delText>(</w:delText>
        </w:r>
      </w:del>
      <w:r w:rsidRPr="00FB675A">
        <w:rPr>
          <w:rPrChange w:id="522" w:author="Author" w:date="2021-01-25T12:20:00Z">
            <w:rPr/>
          </w:rPrChange>
        </w:rPr>
        <w:t>1999), reduced disaster prevention and mitigation (McLean &amp; Whang, 2019), and fewer anti-terrorism initiatives (</w:t>
      </w:r>
      <w:del w:id="523" w:author="Author" w:date="2021-01-23T19:22:00Z">
        <w:r w:rsidRPr="00FB675A" w:rsidDel="007B6B2B">
          <w:rPr>
            <w:rPrChange w:id="524" w:author="Author" w:date="2021-01-25T12:20:00Z">
              <w:rPr/>
            </w:rPrChange>
          </w:rPr>
          <w:delText xml:space="preserve">Navin A. </w:delText>
        </w:r>
      </w:del>
      <w:r w:rsidRPr="00FB675A">
        <w:rPr>
          <w:rPrChange w:id="525" w:author="Author" w:date="2021-01-25T12:20:00Z">
            <w:rPr/>
          </w:rPrChange>
        </w:rPr>
        <w:t>Bapat &amp; McLean, 2001). Country B’s leader can defy A’s sanctions and uphold existing policies or make partial or comprehensive concessions to A’s demands.</w:t>
      </w:r>
    </w:p>
    <w:p w14:paraId="7A22C655" w14:textId="056F89C4" w:rsidR="006A05D6" w:rsidRPr="00FB675A" w:rsidRDefault="00953CFA" w:rsidP="00741727">
      <w:pPr>
        <w:pStyle w:val="BodyText"/>
        <w:jc w:val="both"/>
        <w:rPr>
          <w:rPrChange w:id="526" w:author="Author" w:date="2021-01-25T12:20:00Z">
            <w:rPr/>
          </w:rPrChange>
        </w:rPr>
      </w:pPr>
      <w:r w:rsidRPr="00FB675A">
        <w:rPr>
          <w:rPrChange w:id="527" w:author="Author" w:date="2021-01-25T12:20:00Z">
            <w:rPr/>
          </w:rPrChange>
        </w:rPr>
        <w:t xml:space="preserve">Although earlier literature treats </w:t>
      </w:r>
      <w:del w:id="528" w:author="Author" w:date="2021-01-23T19:25:00Z">
        <w:r w:rsidRPr="00FB675A" w:rsidDel="00684789">
          <w:rPr>
            <w:rPrChange w:id="529" w:author="Author" w:date="2021-01-25T12:20:00Z">
              <w:rPr/>
            </w:rPrChange>
          </w:rPr>
          <w:delText>C</w:delText>
        </w:r>
      </w:del>
      <w:ins w:id="530" w:author="Author" w:date="2021-01-23T19:25:00Z">
        <w:r w:rsidR="00684789" w:rsidRPr="00FB675A">
          <w:rPr>
            <w:rPrChange w:id="531" w:author="Author" w:date="2021-01-25T12:20:00Z">
              <w:rPr/>
            </w:rPrChange>
          </w:rPr>
          <w:t>c</w:t>
        </w:r>
      </w:ins>
      <w:r w:rsidRPr="00FB675A">
        <w:rPr>
          <w:rPrChange w:id="532" w:author="Author" w:date="2021-01-25T12:20:00Z">
            <w:rPr/>
          </w:rPrChange>
        </w:rPr>
        <w:t xml:space="preserve">ountries A and B as unitary actors </w:t>
      </w:r>
      <w:ins w:id="533" w:author="Author" w:date="2021-01-23T20:34:00Z">
        <w:r w:rsidR="000022C6" w:rsidRPr="00FB675A">
          <w:rPr>
            <w:rPrChange w:id="534" w:author="Author" w:date="2021-01-25T12:20:00Z">
              <w:rPr/>
            </w:rPrChange>
          </w:rPr>
          <w:t>(</w:t>
        </w:r>
      </w:ins>
      <w:r w:rsidRPr="00FB675A">
        <w:rPr>
          <w:rPrChange w:id="535" w:author="Author" w:date="2021-01-25T12:20:00Z">
            <w:rPr/>
          </w:rPrChange>
        </w:rPr>
        <w:t>Lacy &amp; Niou</w:t>
      </w:r>
      <w:ins w:id="536" w:author="Author" w:date="2021-01-23T20:35:00Z">
        <w:r w:rsidR="000022C6" w:rsidRPr="00FB675A">
          <w:rPr>
            <w:rPrChange w:id="537" w:author="Author" w:date="2021-01-25T12:20:00Z">
              <w:rPr/>
            </w:rPrChange>
          </w:rPr>
          <w:t>,</w:t>
        </w:r>
      </w:ins>
      <w:r w:rsidRPr="00FB675A">
        <w:rPr>
          <w:rPrChange w:id="538" w:author="Author" w:date="2021-01-25T12:20:00Z">
            <w:rPr/>
          </w:rPrChange>
        </w:rPr>
        <w:t xml:space="preserve"> </w:t>
      </w:r>
      <w:del w:id="539" w:author="Author" w:date="2021-01-23T20:34:00Z">
        <w:r w:rsidRPr="00FB675A" w:rsidDel="000022C6">
          <w:rPr>
            <w:rPrChange w:id="540" w:author="Author" w:date="2021-01-25T12:20:00Z">
              <w:rPr/>
            </w:rPrChange>
          </w:rPr>
          <w:delText>(</w:delText>
        </w:r>
      </w:del>
      <w:r w:rsidRPr="00FB675A">
        <w:rPr>
          <w:rPrChange w:id="541" w:author="Author" w:date="2021-01-25T12:20:00Z">
            <w:rPr/>
          </w:rPrChange>
        </w:rPr>
        <w:t xml:space="preserve">2004), </w:t>
      </w:r>
      <w:ins w:id="542" w:author="Author" w:date="2021-01-23T20:46:00Z">
        <w:r w:rsidR="00EA5241" w:rsidRPr="00FB675A">
          <w:rPr>
            <w:rPrChange w:id="543" w:author="Author" w:date="2021-01-25T12:20:00Z">
              <w:rPr/>
            </w:rPrChange>
          </w:rPr>
          <w:t>this study</w:t>
        </w:r>
      </w:ins>
      <w:del w:id="544" w:author="Author" w:date="2021-01-23T20:46:00Z">
        <w:r w:rsidRPr="00FB675A" w:rsidDel="00EA5241">
          <w:rPr>
            <w:rPrChange w:id="545" w:author="Author" w:date="2021-01-25T12:20:00Z">
              <w:rPr/>
            </w:rPrChange>
          </w:rPr>
          <w:delText>we</w:delText>
        </w:r>
      </w:del>
      <w:r w:rsidRPr="00FB675A">
        <w:rPr>
          <w:rPrChange w:id="546" w:author="Author" w:date="2021-01-25T12:20:00Z">
            <w:rPr/>
          </w:rPrChange>
        </w:rPr>
        <w:t xml:space="preserve"> depart</w:t>
      </w:r>
      <w:ins w:id="547" w:author="Author" w:date="2021-01-23T20:46:00Z">
        <w:r w:rsidR="00EA5241" w:rsidRPr="00FB675A">
          <w:rPr>
            <w:rPrChange w:id="548" w:author="Author" w:date="2021-01-25T12:20:00Z">
              <w:rPr/>
            </w:rPrChange>
          </w:rPr>
          <w:t>s</w:t>
        </w:r>
      </w:ins>
      <w:r w:rsidRPr="00FB675A">
        <w:rPr>
          <w:rPrChange w:id="549" w:author="Author" w:date="2021-01-25T12:20:00Z">
            <w:rPr/>
          </w:rPrChange>
        </w:rPr>
        <w:t xml:space="preserve"> from these dyadic assumptions by modeling whether social capital influences the extent to which the leader of the </w:t>
      </w:r>
      <w:del w:id="550" w:author="Author" w:date="2021-01-23T20:36:00Z">
        <w:r w:rsidRPr="00FB675A" w:rsidDel="000022C6">
          <w:rPr>
            <w:rPrChange w:id="551" w:author="Author" w:date="2021-01-25T12:20:00Z">
              <w:rPr/>
            </w:rPrChange>
          </w:rPr>
          <w:delText>C</w:delText>
        </w:r>
      </w:del>
      <w:ins w:id="552" w:author="Author" w:date="2021-01-23T20:36:00Z">
        <w:r w:rsidR="000022C6" w:rsidRPr="00FB675A">
          <w:rPr>
            <w:rPrChange w:id="553" w:author="Author" w:date="2021-01-25T12:20:00Z">
              <w:rPr/>
            </w:rPrChange>
          </w:rPr>
          <w:t>c</w:t>
        </w:r>
      </w:ins>
      <w:r w:rsidRPr="00FB675A">
        <w:rPr>
          <w:rPrChange w:id="554" w:author="Author" w:date="2021-01-25T12:20:00Z">
            <w:rPr/>
          </w:rPrChange>
        </w:rPr>
        <w:t xml:space="preserve">ountry B can defy the sanctions. </w:t>
      </w:r>
      <w:ins w:id="555" w:author="Author" w:date="2021-01-24T00:00:00Z">
        <w:r w:rsidR="00D517C9" w:rsidRPr="00FB675A">
          <w:rPr>
            <w:rPrChange w:id="556" w:author="Author" w:date="2021-01-25T12:20:00Z">
              <w:rPr/>
            </w:rPrChange>
          </w:rPr>
          <w:t>In this study we</w:t>
        </w:r>
      </w:ins>
      <w:del w:id="557" w:author="Author" w:date="2021-01-24T00:00:00Z">
        <w:r w:rsidRPr="00FB675A" w:rsidDel="00D517C9">
          <w:rPr>
            <w:rPrChange w:id="558" w:author="Author" w:date="2021-01-25T12:20:00Z">
              <w:rPr/>
            </w:rPrChange>
          </w:rPr>
          <w:delText>We</w:delText>
        </w:r>
      </w:del>
      <w:r w:rsidRPr="00FB675A">
        <w:rPr>
          <w:rPrChange w:id="559" w:author="Author" w:date="2021-01-25T12:20:00Z">
            <w:rPr/>
          </w:rPrChange>
        </w:rPr>
        <w:t xml:space="preserve"> posit that social capital influences how the populace might react, which affects the leader of </w:t>
      </w:r>
      <w:del w:id="560" w:author="Author" w:date="2021-01-23T20:46:00Z">
        <w:r w:rsidRPr="00FB675A" w:rsidDel="00EA5241">
          <w:rPr>
            <w:rPrChange w:id="561" w:author="Author" w:date="2021-01-25T12:20:00Z">
              <w:rPr/>
            </w:rPrChange>
          </w:rPr>
          <w:delText>C</w:delText>
        </w:r>
      </w:del>
      <w:ins w:id="562" w:author="Author" w:date="2021-01-23T20:46:00Z">
        <w:r w:rsidR="00EA5241" w:rsidRPr="00FB675A">
          <w:rPr>
            <w:rPrChange w:id="563" w:author="Author" w:date="2021-01-25T12:20:00Z">
              <w:rPr/>
            </w:rPrChange>
          </w:rPr>
          <w:t>c</w:t>
        </w:r>
      </w:ins>
      <w:r w:rsidRPr="00FB675A">
        <w:rPr>
          <w:rPrChange w:id="564" w:author="Author" w:date="2021-01-25T12:20:00Z">
            <w:rPr/>
          </w:rPrChange>
        </w:rPr>
        <w:t xml:space="preserve">ountry B’s decision via </w:t>
      </w:r>
      <w:commentRangeStart w:id="565"/>
      <w:r w:rsidRPr="00FB675A">
        <w:rPr>
          <w:rPrChange w:id="566" w:author="Author" w:date="2021-01-25T12:20:00Z">
            <w:rPr/>
          </w:rPrChange>
        </w:rPr>
        <w:t>two mechanisms</w:t>
      </w:r>
      <w:commentRangeEnd w:id="565"/>
      <w:r w:rsidR="00D517C9" w:rsidRPr="00EA0844">
        <w:rPr>
          <w:rStyle w:val="CommentReference"/>
        </w:rPr>
        <w:commentReference w:id="565"/>
      </w:r>
      <w:ins w:id="567" w:author="Author" w:date="2021-01-23T20:48:00Z">
        <w:r w:rsidR="00EA5241" w:rsidRPr="00EA0844">
          <w:t>;</w:t>
        </w:r>
      </w:ins>
      <w:del w:id="568" w:author="Author" w:date="2021-01-23T20:48:00Z">
        <w:r w:rsidRPr="00EA0844" w:rsidDel="00EA5241">
          <w:delText>.</w:delText>
        </w:r>
      </w:del>
      <w:r w:rsidRPr="00645C74">
        <w:t xml:space="preserve"> </w:t>
      </w:r>
      <w:ins w:id="569" w:author="Author" w:date="2021-01-23T20:48:00Z">
        <w:r w:rsidR="00EA5241" w:rsidRPr="00FC04C7">
          <w:t>and this</w:t>
        </w:r>
      </w:ins>
      <w:ins w:id="570" w:author="Author" w:date="2021-01-23T20:47:00Z">
        <w:r w:rsidR="00EA5241" w:rsidRPr="00FC04C7">
          <w:t xml:space="preserve"> study </w:t>
        </w:r>
      </w:ins>
      <w:ins w:id="571" w:author="Author" w:date="2021-01-25T13:33:00Z">
        <w:r w:rsidR="00AB729F">
          <w:t xml:space="preserve">in </w:t>
        </w:r>
      </w:ins>
      <w:ins w:id="572" w:author="Author" w:date="2021-01-24T12:07:00Z">
        <w:r w:rsidR="00741727" w:rsidRPr="00645C74">
          <w:t>we use</w:t>
        </w:r>
      </w:ins>
      <w:ins w:id="573" w:author="Author" w:date="2021-01-23T20:47:00Z">
        <w:r w:rsidR="00EA5241" w:rsidRPr="00FC04C7">
          <w:t xml:space="preserve"> the customary</w:t>
        </w:r>
      </w:ins>
      <w:del w:id="574" w:author="Author" w:date="2021-01-23T20:47:00Z">
        <w:r w:rsidRPr="00FC04C7" w:rsidDel="00EA5241">
          <w:delText>Our</w:delText>
        </w:r>
      </w:del>
      <w:r w:rsidRPr="00FB675A">
        <w:rPr>
          <w:rPrChange w:id="575" w:author="Author" w:date="2021-01-25T12:20:00Z">
            <w:rPr/>
          </w:rPrChange>
        </w:rPr>
        <w:t xml:space="preserve"> approach</w:t>
      </w:r>
      <w:ins w:id="576" w:author="Author" w:date="2021-01-23T20:48:00Z">
        <w:r w:rsidR="00EA5241" w:rsidRPr="00FB675A">
          <w:rPr>
            <w:rPrChange w:id="577" w:author="Author" w:date="2021-01-25T12:20:00Z">
              <w:rPr/>
            </w:rPrChange>
          </w:rPr>
          <w:t>.</w:t>
        </w:r>
      </w:ins>
      <w:del w:id="578" w:author="Author" w:date="2021-01-23T20:48:00Z">
        <w:r w:rsidRPr="00FB675A" w:rsidDel="00EA5241">
          <w:rPr>
            <w:rPrChange w:id="579" w:author="Author" w:date="2021-01-25T12:20:00Z">
              <w:rPr/>
            </w:rPrChange>
          </w:rPr>
          <w:delText xml:space="preserve"> is customary.</w:delText>
        </w:r>
      </w:del>
      <w:r w:rsidRPr="00FB675A">
        <w:rPr>
          <w:rPrChange w:id="580" w:author="Author" w:date="2021-01-25T12:20:00Z">
            <w:rPr/>
          </w:rPrChange>
        </w:rPr>
        <w:t xml:space="preserve"> </w:t>
      </w:r>
      <w:r w:rsidRPr="00A13880">
        <w:rPr>
          <w:rPrChange w:id="581" w:author="Author" w:date="2021-01-25T13:35:00Z">
            <w:rPr/>
          </w:rPrChange>
        </w:rPr>
        <w:t>Numerous studies analyze the</w:t>
      </w:r>
      <w:r w:rsidRPr="00FB675A">
        <w:rPr>
          <w:rPrChange w:id="582" w:author="Author" w:date="2021-01-25T12:20:00Z">
            <w:rPr/>
          </w:rPrChange>
        </w:rPr>
        <w:t xml:space="preserve"> role of within-state actors or domestic institutions in determining sanctions or threats. However, most studies focus on domestic political institutions within the sanction-imposing country </w:t>
      </w:r>
      <w:ins w:id="583" w:author="Author" w:date="2021-01-23T20:48:00Z">
        <w:r w:rsidR="00EA5241" w:rsidRPr="00FB675A">
          <w:rPr>
            <w:rPrChange w:id="584" w:author="Author" w:date="2021-01-25T12:20:00Z">
              <w:rPr/>
            </w:rPrChange>
          </w:rPr>
          <w:t>(</w:t>
        </w:r>
      </w:ins>
      <w:r w:rsidRPr="00FB675A">
        <w:rPr>
          <w:rPrChange w:id="585" w:author="Author" w:date="2021-01-25T12:20:00Z">
            <w:rPr/>
          </w:rPrChange>
        </w:rPr>
        <w:t>Cox &amp; Drury</w:t>
      </w:r>
      <w:ins w:id="586" w:author="Author" w:date="2021-01-23T20:49:00Z">
        <w:r w:rsidR="00EA5241" w:rsidRPr="00FB675A">
          <w:rPr>
            <w:rPrChange w:id="587" w:author="Author" w:date="2021-01-25T12:20:00Z">
              <w:rPr/>
            </w:rPrChange>
          </w:rPr>
          <w:t>,</w:t>
        </w:r>
      </w:ins>
      <w:r w:rsidRPr="00FB675A">
        <w:rPr>
          <w:rPrChange w:id="588" w:author="Author" w:date="2021-01-25T12:20:00Z">
            <w:rPr/>
          </w:rPrChange>
        </w:rPr>
        <w:t xml:space="preserve"> </w:t>
      </w:r>
      <w:del w:id="589" w:author="Author" w:date="2021-01-23T20:49:00Z">
        <w:r w:rsidRPr="00FB675A" w:rsidDel="00EA5241">
          <w:rPr>
            <w:rPrChange w:id="590" w:author="Author" w:date="2021-01-25T12:20:00Z">
              <w:rPr/>
            </w:rPrChange>
          </w:rPr>
          <w:delText>(</w:delText>
        </w:r>
      </w:del>
      <w:r w:rsidRPr="00FB675A">
        <w:rPr>
          <w:rPrChange w:id="591" w:author="Author" w:date="2021-01-25T12:20:00Z">
            <w:rPr/>
          </w:rPrChange>
        </w:rPr>
        <w:t xml:space="preserve">2006), among interest groups (Kaempfer &amp; Lowenberg, 1992), and with voters </w:t>
      </w:r>
      <w:ins w:id="592" w:author="Author" w:date="2021-01-23T20:49:00Z">
        <w:r w:rsidR="00EA5241" w:rsidRPr="00FB675A">
          <w:rPr>
            <w:rPrChange w:id="593" w:author="Author" w:date="2021-01-25T12:20:00Z">
              <w:rPr/>
            </w:rPrChange>
          </w:rPr>
          <w:t>(</w:t>
        </w:r>
      </w:ins>
      <w:r w:rsidRPr="00FB675A">
        <w:rPr>
          <w:rPrChange w:id="594" w:author="Author" w:date="2021-01-25T12:20:00Z">
            <w:rPr/>
          </w:rPrChange>
        </w:rPr>
        <w:t>McGillivray &amp; Stam</w:t>
      </w:r>
      <w:ins w:id="595" w:author="Author" w:date="2021-01-23T20:50:00Z">
        <w:r w:rsidR="00EA5241" w:rsidRPr="00FB675A">
          <w:rPr>
            <w:rPrChange w:id="596" w:author="Author" w:date="2021-01-25T12:20:00Z">
              <w:rPr/>
            </w:rPrChange>
          </w:rPr>
          <w:t>,</w:t>
        </w:r>
      </w:ins>
      <w:r w:rsidRPr="00FB675A">
        <w:rPr>
          <w:rPrChange w:id="597" w:author="Author" w:date="2021-01-25T12:20:00Z">
            <w:rPr/>
          </w:rPrChange>
        </w:rPr>
        <w:t xml:space="preserve"> </w:t>
      </w:r>
      <w:del w:id="598" w:author="Author" w:date="2021-01-23T20:50:00Z">
        <w:r w:rsidRPr="00FB675A" w:rsidDel="00EA5241">
          <w:rPr>
            <w:rPrChange w:id="599" w:author="Author" w:date="2021-01-25T12:20:00Z">
              <w:rPr/>
            </w:rPrChange>
          </w:rPr>
          <w:delText>(</w:delText>
        </w:r>
      </w:del>
      <w:r w:rsidRPr="00FB675A">
        <w:rPr>
          <w:rPrChange w:id="600" w:author="Author" w:date="2021-01-25T12:20:00Z">
            <w:rPr/>
          </w:rPrChange>
        </w:rPr>
        <w:t xml:space="preserve">2004) and few studies examine </w:t>
      </w:r>
      <w:del w:id="601" w:author="Author" w:date="2021-01-24T00:02:00Z">
        <w:r w:rsidRPr="00FB675A" w:rsidDel="00D517C9">
          <w:rPr>
            <w:rPrChange w:id="602" w:author="Author" w:date="2021-01-25T12:20:00Z">
              <w:rPr/>
            </w:rPrChange>
          </w:rPr>
          <w:delText xml:space="preserve">sanctioned countries’ </w:delText>
        </w:r>
      </w:del>
      <w:ins w:id="603" w:author="Author" w:date="2021-01-24T00:02:00Z">
        <w:r w:rsidR="00D517C9" w:rsidRPr="00FB675A">
          <w:rPr>
            <w:rPrChange w:id="604" w:author="Author" w:date="2021-01-25T12:20:00Z">
              <w:rPr/>
            </w:rPrChange>
          </w:rPr>
          <w:t xml:space="preserve">the </w:t>
        </w:r>
      </w:ins>
      <w:r w:rsidRPr="00FB675A">
        <w:rPr>
          <w:rPrChange w:id="605" w:author="Author" w:date="2021-01-25T12:20:00Z">
            <w:rPr/>
          </w:rPrChange>
        </w:rPr>
        <w:t>internal and social characteristics</w:t>
      </w:r>
      <w:ins w:id="606" w:author="Author" w:date="2021-01-24T00:02:00Z">
        <w:r w:rsidR="00D517C9" w:rsidRPr="00FB675A">
          <w:rPr>
            <w:rPrChange w:id="607" w:author="Author" w:date="2021-01-25T12:20:00Z">
              <w:rPr/>
            </w:rPrChange>
          </w:rPr>
          <w:t xml:space="preserve"> of the sanctioned countries</w:t>
        </w:r>
      </w:ins>
      <w:r w:rsidRPr="00FB675A">
        <w:rPr>
          <w:rPrChange w:id="608" w:author="Author" w:date="2021-01-25T12:20:00Z">
            <w:rPr/>
          </w:rPrChange>
        </w:rPr>
        <w:t xml:space="preserve">. Several studies document how rally-round-the-flag effects lead to failed sanctions in </w:t>
      </w:r>
      <w:ins w:id="609" w:author="Author" w:date="2021-01-24T00:02:00Z">
        <w:r w:rsidR="00D517C9" w:rsidRPr="00FB675A">
          <w:rPr>
            <w:rPrChange w:id="610" w:author="Author" w:date="2021-01-25T12:20:00Z">
              <w:rPr/>
            </w:rPrChange>
          </w:rPr>
          <w:t xml:space="preserve">the </w:t>
        </w:r>
      </w:ins>
      <w:r w:rsidRPr="00FB675A">
        <w:rPr>
          <w:rPrChange w:id="611" w:author="Author" w:date="2021-01-25T12:20:00Z">
            <w:rPr/>
          </w:rPrChange>
        </w:rPr>
        <w:t xml:space="preserve">targeted states </w:t>
      </w:r>
      <w:del w:id="612" w:author="Author" w:date="2021-01-23T20:51:00Z">
        <w:r w:rsidRPr="00FB675A" w:rsidDel="00EA5241">
          <w:rPr>
            <w:rPrChange w:id="613" w:author="Author" w:date="2021-01-25T12:20:00Z">
              <w:rPr/>
            </w:rPrChange>
          </w:rPr>
          <w:delText>[</w:delText>
        </w:r>
      </w:del>
      <w:ins w:id="614" w:author="Author" w:date="2021-01-23T20:51:00Z">
        <w:r w:rsidR="00EA5241" w:rsidRPr="00FB675A">
          <w:rPr>
            <w:rPrChange w:id="615" w:author="Author" w:date="2021-01-25T12:20:00Z">
              <w:rPr/>
            </w:rPrChange>
          </w:rPr>
          <w:t>(</w:t>
        </w:r>
      </w:ins>
      <w:r w:rsidRPr="00FB675A">
        <w:rPr>
          <w:rPrChange w:id="616" w:author="Author" w:date="2021-01-25T12:20:00Z">
            <w:rPr/>
          </w:rPrChange>
        </w:rPr>
        <w:t>Allen</w:t>
      </w:r>
      <w:ins w:id="617" w:author="Author" w:date="2021-01-23T20:51:00Z">
        <w:r w:rsidR="00EA5241" w:rsidRPr="00FB675A">
          <w:rPr>
            <w:rPrChange w:id="618" w:author="Author" w:date="2021-01-25T12:20:00Z">
              <w:rPr/>
            </w:rPrChange>
          </w:rPr>
          <w:t>,</w:t>
        </w:r>
      </w:ins>
      <w:r w:rsidRPr="00FB675A">
        <w:rPr>
          <w:rPrChange w:id="619" w:author="Author" w:date="2021-01-25T12:20:00Z">
            <w:rPr/>
          </w:rPrChange>
        </w:rPr>
        <w:t xml:space="preserve"> </w:t>
      </w:r>
      <w:del w:id="620" w:author="Author" w:date="2021-01-23T20:51:00Z">
        <w:r w:rsidRPr="00FB675A" w:rsidDel="00EA5241">
          <w:rPr>
            <w:rPrChange w:id="621" w:author="Author" w:date="2021-01-25T12:20:00Z">
              <w:rPr/>
            </w:rPrChange>
          </w:rPr>
          <w:delText>(</w:delText>
        </w:r>
      </w:del>
      <w:r w:rsidRPr="00FB675A">
        <w:rPr>
          <w:rPrChange w:id="622" w:author="Author" w:date="2021-01-25T12:20:00Z">
            <w:rPr/>
          </w:rPrChange>
        </w:rPr>
        <w:t>2005</w:t>
      </w:r>
      <w:ins w:id="623" w:author="Author" w:date="2021-01-23T20:51:00Z">
        <w:r w:rsidR="00EA5241" w:rsidRPr="00FB675A">
          <w:rPr>
            <w:rPrChange w:id="624" w:author="Author" w:date="2021-01-25T12:20:00Z">
              <w:rPr/>
            </w:rPrChange>
          </w:rPr>
          <w:t xml:space="preserve">, </w:t>
        </w:r>
      </w:ins>
      <w:del w:id="625" w:author="Author" w:date="2021-01-23T20:51:00Z">
        <w:r w:rsidRPr="00FB675A" w:rsidDel="00EA5241">
          <w:rPr>
            <w:rPrChange w:id="626" w:author="Author" w:date="2021-01-25T12:20:00Z">
              <w:rPr/>
            </w:rPrChange>
          </w:rPr>
          <w:delText>), Allen (</w:delText>
        </w:r>
      </w:del>
      <w:r w:rsidRPr="00FB675A">
        <w:rPr>
          <w:rPrChange w:id="627" w:author="Author" w:date="2021-01-25T12:20:00Z">
            <w:rPr/>
          </w:rPrChange>
        </w:rPr>
        <w:t>2008</w:t>
      </w:r>
      <w:del w:id="628" w:author="Author" w:date="2021-01-23T20:51:00Z">
        <w:r w:rsidRPr="00FB675A" w:rsidDel="00EA5241">
          <w:rPr>
            <w:rPrChange w:id="629" w:author="Author" w:date="2021-01-25T12:20:00Z">
              <w:rPr/>
            </w:rPrChange>
          </w:rPr>
          <w:delText>)</w:delText>
        </w:r>
      </w:del>
      <w:r w:rsidRPr="00FB675A">
        <w:rPr>
          <w:rPrChange w:id="630" w:author="Author" w:date="2021-01-25T12:20:00Z">
            <w:rPr/>
          </w:rPrChange>
        </w:rPr>
        <w:t xml:space="preserve">), </w:t>
      </w:r>
      <w:ins w:id="631" w:author="Author" w:date="2021-01-24T00:02:00Z">
        <w:r w:rsidR="00D517C9" w:rsidRPr="00FB675A">
          <w:rPr>
            <w:rPrChange w:id="632" w:author="Author" w:date="2021-01-25T12:20:00Z">
              <w:rPr/>
            </w:rPrChange>
          </w:rPr>
          <w:t>however,</w:t>
        </w:r>
      </w:ins>
      <w:del w:id="633" w:author="Author" w:date="2021-01-24T00:02:00Z">
        <w:r w:rsidRPr="00FB675A" w:rsidDel="00D517C9">
          <w:rPr>
            <w:rPrChange w:id="634" w:author="Author" w:date="2021-01-25T12:20:00Z">
              <w:rPr/>
            </w:rPrChange>
          </w:rPr>
          <w:delText>but</w:delText>
        </w:r>
      </w:del>
      <w:r w:rsidRPr="00FB675A">
        <w:rPr>
          <w:rPrChange w:id="635" w:author="Author" w:date="2021-01-25T12:20:00Z">
            <w:rPr/>
          </w:rPrChange>
        </w:rPr>
        <w:t xml:space="preserve"> few systematize the conditions </w:t>
      </w:r>
      <w:r w:rsidRPr="00FB675A">
        <w:rPr>
          <w:rPrChange w:id="636" w:author="Author" w:date="2021-01-25T12:20:00Z">
            <w:rPr/>
          </w:rPrChange>
        </w:rPr>
        <w:lastRenderedPageBreak/>
        <w:t>under which these effects work successfully. We find that the degree of social capital in the sanctioned country illuminates the issue, although it can lead to potentially contradictory results.</w:t>
      </w:r>
    </w:p>
    <w:p w14:paraId="231FB247" w14:textId="2CC114E7" w:rsidR="006A05D6" w:rsidRPr="00FB675A" w:rsidRDefault="00953CFA" w:rsidP="00741727">
      <w:pPr>
        <w:pStyle w:val="BodyText"/>
        <w:jc w:val="both"/>
        <w:rPr>
          <w:rPrChange w:id="637" w:author="Author" w:date="2021-01-25T12:20:00Z">
            <w:rPr/>
          </w:rPrChange>
        </w:rPr>
      </w:pPr>
      <w:r w:rsidRPr="00FB675A">
        <w:rPr>
          <w:rPrChange w:id="638" w:author="Author" w:date="2021-01-25T12:20:00Z">
            <w:rPr/>
          </w:rPrChange>
        </w:rPr>
        <w:t xml:space="preserve">Assuming sanctions are in place, we argue that social capital measured by the dimensions of trust, membership, and confidence in political institutions affects how </w:t>
      </w:r>
      <w:ins w:id="639" w:author="Author" w:date="2021-01-24T00:04:00Z">
        <w:r w:rsidR="00D517C9" w:rsidRPr="00FB675A">
          <w:rPr>
            <w:rPrChange w:id="640" w:author="Author" w:date="2021-01-25T12:20:00Z">
              <w:rPr/>
            </w:rPrChange>
          </w:rPr>
          <w:t xml:space="preserve">the leaders of </w:t>
        </w:r>
      </w:ins>
      <w:r w:rsidRPr="00FB675A">
        <w:rPr>
          <w:rPrChange w:id="641" w:author="Author" w:date="2021-01-25T12:20:00Z">
            <w:rPr/>
          </w:rPrChange>
        </w:rPr>
        <w:t>sanctioned countries</w:t>
      </w:r>
      <w:del w:id="642" w:author="Author" w:date="2021-01-24T00:04:00Z">
        <w:r w:rsidRPr="00FB675A" w:rsidDel="00D517C9">
          <w:rPr>
            <w:rPrChange w:id="643" w:author="Author" w:date="2021-01-25T12:20:00Z">
              <w:rPr/>
            </w:rPrChange>
          </w:rPr>
          <w:delText>’ leaders</w:delText>
        </w:r>
      </w:del>
      <w:r w:rsidRPr="00FB675A">
        <w:rPr>
          <w:rPrChange w:id="644" w:author="Author" w:date="2021-01-25T12:20:00Z">
            <w:rPr/>
          </w:rPrChange>
        </w:rPr>
        <w:t xml:space="preserve"> react to sanctions. </w:t>
      </w:r>
      <w:ins w:id="645" w:author="Author" w:date="2021-01-24T00:04:00Z">
        <w:r w:rsidR="00D517C9" w:rsidRPr="00FB675A">
          <w:rPr>
            <w:rPrChange w:id="646" w:author="Author" w:date="2021-01-25T12:20:00Z">
              <w:rPr/>
            </w:rPrChange>
          </w:rPr>
          <w:t>In this study we</w:t>
        </w:r>
      </w:ins>
      <w:del w:id="647" w:author="Author" w:date="2021-01-24T00:04:00Z">
        <w:r w:rsidRPr="00FB675A" w:rsidDel="00D517C9">
          <w:rPr>
            <w:rPrChange w:id="648" w:author="Author" w:date="2021-01-25T12:20:00Z">
              <w:rPr/>
            </w:rPrChange>
          </w:rPr>
          <w:delText>We</w:delText>
        </w:r>
      </w:del>
      <w:r w:rsidRPr="00FB675A">
        <w:rPr>
          <w:rPrChange w:id="649" w:author="Author" w:date="2021-01-25T12:20:00Z">
            <w:rPr/>
          </w:rPrChange>
        </w:rPr>
        <w:t xml:space="preserve"> develop how social capital can generate opposition effects and rally effects among the populace of sanctioned countries and </w:t>
      </w:r>
      <w:ins w:id="650" w:author="Author" w:date="2021-01-24T00:05:00Z">
        <w:r w:rsidR="00D517C9" w:rsidRPr="00FB675A">
          <w:rPr>
            <w:rPrChange w:id="651" w:author="Author" w:date="2021-01-25T12:20:00Z">
              <w:rPr/>
            </w:rPrChange>
          </w:rPr>
          <w:t>demonstrate</w:t>
        </w:r>
      </w:ins>
      <w:del w:id="652" w:author="Author" w:date="2021-01-24T00:05:00Z">
        <w:r w:rsidRPr="00FB675A" w:rsidDel="00D517C9">
          <w:rPr>
            <w:rPrChange w:id="653" w:author="Author" w:date="2021-01-25T12:20:00Z">
              <w:rPr/>
            </w:rPrChange>
          </w:rPr>
          <w:delText>show</w:delText>
        </w:r>
      </w:del>
      <w:r w:rsidRPr="00FB675A">
        <w:rPr>
          <w:rPrChange w:id="654" w:author="Author" w:date="2021-01-25T12:20:00Z">
            <w:rPr/>
          </w:rPrChange>
        </w:rPr>
        <w:t xml:space="preserve"> that they potentially influence whether sanctions succeed.</w:t>
      </w:r>
    </w:p>
    <w:p w14:paraId="120709F7" w14:textId="739C3993" w:rsidR="006A05D6" w:rsidRPr="00FB675A" w:rsidRDefault="00953CFA" w:rsidP="00741727">
      <w:pPr>
        <w:pStyle w:val="Heading2"/>
        <w:rPr>
          <w:i/>
          <w:iCs/>
          <w:rPrChange w:id="655" w:author="Author" w:date="2021-01-25T12:20:00Z">
            <w:rPr>
              <w:i/>
              <w:iCs/>
            </w:rPr>
          </w:rPrChange>
        </w:rPr>
      </w:pPr>
      <w:bookmarkStart w:id="656" w:name="opposition-effect"/>
      <w:bookmarkEnd w:id="456"/>
      <w:r w:rsidRPr="00FB675A">
        <w:rPr>
          <w:i/>
          <w:iCs/>
          <w:rPrChange w:id="657" w:author="Author" w:date="2021-01-25T12:20:00Z">
            <w:rPr>
              <w:i/>
              <w:iCs/>
            </w:rPr>
          </w:rPrChange>
        </w:rPr>
        <w:t xml:space="preserve">Opposition </w:t>
      </w:r>
      <w:del w:id="658" w:author="Author" w:date="2021-01-24T00:05:00Z">
        <w:r w:rsidR="00A06816" w:rsidRPr="00FB675A" w:rsidDel="00D517C9">
          <w:rPr>
            <w:i/>
            <w:iCs/>
            <w:rPrChange w:id="659" w:author="Author" w:date="2021-01-25T12:20:00Z">
              <w:rPr>
                <w:i/>
                <w:iCs/>
              </w:rPr>
            </w:rPrChange>
          </w:rPr>
          <w:delText>E</w:delText>
        </w:r>
      </w:del>
      <w:ins w:id="660" w:author="Author" w:date="2021-01-24T00:05:00Z">
        <w:r w:rsidR="00D517C9" w:rsidRPr="00FB675A">
          <w:rPr>
            <w:i/>
            <w:iCs/>
            <w:rPrChange w:id="661" w:author="Author" w:date="2021-01-25T12:20:00Z">
              <w:rPr>
                <w:i/>
                <w:iCs/>
              </w:rPr>
            </w:rPrChange>
          </w:rPr>
          <w:t>e</w:t>
        </w:r>
      </w:ins>
      <w:r w:rsidRPr="00FB675A">
        <w:rPr>
          <w:i/>
          <w:iCs/>
          <w:rPrChange w:id="662" w:author="Author" w:date="2021-01-25T12:20:00Z">
            <w:rPr>
              <w:i/>
              <w:iCs/>
            </w:rPr>
          </w:rPrChange>
        </w:rPr>
        <w:t>ffect</w:t>
      </w:r>
    </w:p>
    <w:p w14:paraId="3315F6BD" w14:textId="43EF136F" w:rsidR="006A05D6" w:rsidRPr="00FB675A" w:rsidRDefault="00953CFA" w:rsidP="00741727">
      <w:pPr>
        <w:pStyle w:val="FirstParagraph"/>
        <w:jc w:val="both"/>
        <w:rPr>
          <w:rPrChange w:id="663" w:author="Author" w:date="2021-01-25T12:20:00Z">
            <w:rPr/>
          </w:rPrChange>
        </w:rPr>
      </w:pPr>
      <w:r w:rsidRPr="00FB675A">
        <w:rPr>
          <w:rPrChange w:id="664" w:author="Author" w:date="2021-01-25T12:20:00Z">
            <w:rPr/>
          </w:rPrChange>
        </w:rPr>
        <w:t xml:space="preserve">Traditional explanations of economic sanctions focus on punishment, stating that the more painful the sanctions, the greater </w:t>
      </w:r>
      <w:ins w:id="665" w:author="Author" w:date="2021-01-24T00:06:00Z">
        <w:r w:rsidR="00D517C9" w:rsidRPr="00FB675A">
          <w:rPr>
            <w:rPrChange w:id="666" w:author="Author" w:date="2021-01-25T12:20:00Z">
              <w:rPr/>
            </w:rPrChange>
          </w:rPr>
          <w:t xml:space="preserve">is </w:t>
        </w:r>
      </w:ins>
      <w:r w:rsidRPr="00FB675A">
        <w:rPr>
          <w:rPrChange w:id="667" w:author="Author" w:date="2021-01-25T12:20:00Z">
            <w:rPr/>
          </w:rPrChange>
        </w:rPr>
        <w:t xml:space="preserve">the </w:t>
      </w:r>
      <w:ins w:id="668" w:author="Author" w:date="2021-01-24T00:06:00Z">
        <w:r w:rsidR="00D517C9" w:rsidRPr="00FB675A">
          <w:rPr>
            <w:rPrChange w:id="669" w:author="Author" w:date="2021-01-25T12:20:00Z">
              <w:rPr/>
            </w:rPrChange>
          </w:rPr>
          <w:t>possibility</w:t>
        </w:r>
      </w:ins>
      <w:del w:id="670" w:author="Author" w:date="2021-01-24T00:06:00Z">
        <w:r w:rsidRPr="00FB675A" w:rsidDel="00D517C9">
          <w:rPr>
            <w:rPrChange w:id="671" w:author="Author" w:date="2021-01-25T12:20:00Z">
              <w:rPr/>
            </w:rPrChange>
          </w:rPr>
          <w:delText>chance</w:delText>
        </w:r>
      </w:del>
      <w:ins w:id="672" w:author="Author" w:date="2021-01-24T00:06:00Z">
        <w:r w:rsidR="00D517C9" w:rsidRPr="00FB675A">
          <w:rPr>
            <w:rPrChange w:id="673" w:author="Author" w:date="2021-01-25T12:20:00Z">
              <w:rPr/>
            </w:rPrChange>
          </w:rPr>
          <w:t xml:space="preserve"> of</w:t>
        </w:r>
      </w:ins>
      <w:r w:rsidRPr="00FB675A">
        <w:rPr>
          <w:rPrChange w:id="674" w:author="Author" w:date="2021-01-25T12:20:00Z">
            <w:rPr/>
          </w:rPrChange>
        </w:rPr>
        <w:t xml:space="preserve"> the target state </w:t>
      </w:r>
      <w:del w:id="675" w:author="Author" w:date="2021-01-24T00:06:00Z">
        <w:r w:rsidRPr="00FB675A" w:rsidDel="00D517C9">
          <w:rPr>
            <w:rPrChange w:id="676" w:author="Author" w:date="2021-01-25T12:20:00Z">
              <w:rPr/>
            </w:rPrChange>
          </w:rPr>
          <w:delText>will face</w:delText>
        </w:r>
      </w:del>
      <w:ins w:id="677" w:author="Author" w:date="2021-01-24T00:06:00Z">
        <w:r w:rsidR="00D517C9" w:rsidRPr="00FB675A">
          <w:rPr>
            <w:rPrChange w:id="678" w:author="Author" w:date="2021-01-25T12:20:00Z">
              <w:rPr/>
            </w:rPrChange>
          </w:rPr>
          <w:t>facing</w:t>
        </w:r>
      </w:ins>
      <w:r w:rsidRPr="00FB675A">
        <w:rPr>
          <w:rPrChange w:id="679" w:author="Author" w:date="2021-01-25T12:20:00Z">
            <w:rPr/>
          </w:rPrChange>
        </w:rPr>
        <w:t xml:space="preserve"> political disintegration. It implies that when sanctions negatively affect the standard of living in a target state, these social hardships provide the ruled </w:t>
      </w:r>
      <w:ins w:id="680" w:author="Author" w:date="2021-01-24T00:08:00Z">
        <w:r w:rsidR="005B2B58" w:rsidRPr="00FB675A">
          <w:rPr>
            <w:rPrChange w:id="681" w:author="Author" w:date="2021-01-25T12:20:00Z">
              <w:rPr/>
            </w:rPrChange>
          </w:rPr>
          <w:t xml:space="preserve">populace </w:t>
        </w:r>
      </w:ins>
      <w:r w:rsidRPr="00FB675A">
        <w:rPr>
          <w:rPrChange w:id="682" w:author="Author" w:date="2021-01-25T12:20:00Z">
            <w:rPr/>
          </w:rPrChange>
        </w:rPr>
        <w:t xml:space="preserve">in </w:t>
      </w:r>
      <w:ins w:id="683" w:author="Author" w:date="2021-01-24T00:08:00Z">
        <w:r w:rsidR="005B2B58" w:rsidRPr="00FB675A">
          <w:rPr>
            <w:rPrChange w:id="684" w:author="Author" w:date="2021-01-25T12:20:00Z">
              <w:rPr/>
            </w:rPrChange>
          </w:rPr>
          <w:t xml:space="preserve">the </w:t>
        </w:r>
      </w:ins>
      <w:r w:rsidRPr="00FB675A">
        <w:rPr>
          <w:rPrChange w:id="685" w:author="Author" w:date="2021-01-25T12:20:00Z">
            <w:rPr/>
          </w:rPrChange>
        </w:rPr>
        <w:t xml:space="preserve">targeted states </w:t>
      </w:r>
      <w:ins w:id="686" w:author="Author" w:date="2021-01-24T00:09:00Z">
        <w:r w:rsidR="005B2B58" w:rsidRPr="00FB675A">
          <w:rPr>
            <w:rPrChange w:id="687" w:author="Author" w:date="2021-01-25T12:20:00Z">
              <w:rPr/>
            </w:rPrChange>
          </w:rPr>
          <w:t xml:space="preserve">the </w:t>
        </w:r>
      </w:ins>
      <w:r w:rsidRPr="00FB675A">
        <w:rPr>
          <w:rPrChange w:id="688" w:author="Author" w:date="2021-01-25T12:20:00Z">
            <w:rPr/>
          </w:rPrChange>
        </w:rPr>
        <w:t>incentives to mobilize and pressur</w:t>
      </w:r>
      <w:ins w:id="689" w:author="Author" w:date="2021-01-25T13:37:00Z">
        <w:r w:rsidR="00A13880">
          <w:t>ize</w:t>
        </w:r>
      </w:ins>
      <w:del w:id="690" w:author="Author" w:date="2021-01-25T13:37:00Z">
        <w:r w:rsidRPr="00645C74" w:rsidDel="00A13880">
          <w:delText>e</w:delText>
        </w:r>
      </w:del>
      <w:r w:rsidRPr="00645C74">
        <w:t xml:space="preserve"> the government to comply </w:t>
      </w:r>
      <w:r w:rsidRPr="00FC04C7">
        <w:t xml:space="preserve">with </w:t>
      </w:r>
      <w:ins w:id="691" w:author="Author" w:date="2021-01-24T00:09:00Z">
        <w:r w:rsidR="005B2B58" w:rsidRPr="00FC04C7">
          <w:t xml:space="preserve">the </w:t>
        </w:r>
      </w:ins>
      <w:r w:rsidRPr="00FB675A">
        <w:rPr>
          <w:rPrChange w:id="692" w:author="Author" w:date="2021-01-25T12:20:00Z">
            <w:rPr/>
          </w:rPrChange>
        </w:rPr>
        <w:t>senders’ demands (Lektzian &amp; Souva, 2007: 850). It is challenging that sanctions are always ‘smart</w:t>
      </w:r>
      <w:del w:id="693" w:author="Author" w:date="2021-01-24T13:06:00Z">
        <w:r w:rsidRPr="00FB675A" w:rsidDel="00AC0FEC">
          <w:rPr>
            <w:rPrChange w:id="694" w:author="Author" w:date="2021-01-25T12:20:00Z">
              <w:rPr/>
            </w:rPrChange>
          </w:rPr>
          <w:delText>,</w:delText>
        </w:r>
      </w:del>
      <w:commentRangeStart w:id="695"/>
      <w:r w:rsidRPr="00FB675A">
        <w:rPr>
          <w:rPrChange w:id="696" w:author="Author" w:date="2021-01-25T12:20:00Z">
            <w:rPr/>
          </w:rPrChange>
        </w:rPr>
        <w:t>’</w:t>
      </w:r>
      <w:ins w:id="697" w:author="Author" w:date="2021-01-24T13:06:00Z">
        <w:r w:rsidR="00AC0FEC" w:rsidRPr="00FB675A">
          <w:rPr>
            <w:rPrChange w:id="698" w:author="Author" w:date="2021-01-25T12:20:00Z">
              <w:rPr/>
            </w:rPrChange>
          </w:rPr>
          <w:t>,</w:t>
        </w:r>
      </w:ins>
      <w:commentRangeEnd w:id="695"/>
      <w:ins w:id="699" w:author="Author" w:date="2021-01-24T14:06:00Z">
        <w:r w:rsidR="00DE3356" w:rsidRPr="00EA0844">
          <w:rPr>
            <w:rStyle w:val="CommentReference"/>
          </w:rPr>
          <w:commentReference w:id="695"/>
        </w:r>
      </w:ins>
      <w:r w:rsidRPr="00EA0844">
        <w:t xml:space="preserve"> </w:t>
      </w:r>
      <w:ins w:id="700" w:author="Author" w:date="2021-01-24T00:10:00Z">
        <w:r w:rsidR="005B2B58" w:rsidRPr="00EA0844">
          <w:t xml:space="preserve">which means </w:t>
        </w:r>
      </w:ins>
      <w:del w:id="701" w:author="Author" w:date="2021-01-24T00:10:00Z">
        <w:r w:rsidRPr="00645C74" w:rsidDel="005B2B58">
          <w:delText xml:space="preserve">meaning </w:delText>
        </w:r>
      </w:del>
      <w:r w:rsidRPr="00645C74">
        <w:t>that even targeted sanctions on specific groups within the targeted states can affect all domestic actors in the target. F</w:t>
      </w:r>
      <w:r w:rsidRPr="00FC04C7">
        <w:t xml:space="preserve">or example, on </w:t>
      </w:r>
      <w:ins w:id="702" w:author="Author" w:date="2021-01-24T00:11:00Z">
        <w:r w:rsidR="005B2B58" w:rsidRPr="00FC04C7">
          <w:t xml:space="preserve">7 </w:t>
        </w:r>
      </w:ins>
      <w:r w:rsidRPr="00FB675A">
        <w:rPr>
          <w:rPrChange w:id="703" w:author="Author" w:date="2021-01-25T12:20:00Z">
            <w:rPr/>
          </w:rPrChange>
        </w:rPr>
        <w:t>August</w:t>
      </w:r>
      <w:del w:id="704" w:author="Author" w:date="2021-01-24T00:11:00Z">
        <w:r w:rsidRPr="00FB675A" w:rsidDel="005B2B58">
          <w:rPr>
            <w:rPrChange w:id="705" w:author="Author" w:date="2021-01-25T12:20:00Z">
              <w:rPr/>
            </w:rPrChange>
          </w:rPr>
          <w:delText xml:space="preserve"> 7th,</w:delText>
        </w:r>
      </w:del>
      <w:r w:rsidRPr="00FB675A">
        <w:rPr>
          <w:rPrChange w:id="706" w:author="Author" w:date="2021-01-25T12:20:00Z">
            <w:rPr/>
          </w:rPrChange>
        </w:rPr>
        <w:t xml:space="preserve"> 2018, the</w:t>
      </w:r>
      <w:del w:id="707" w:author="Author" w:date="2021-01-24T00:11:00Z">
        <w:r w:rsidRPr="00FB675A" w:rsidDel="005B2B58">
          <w:rPr>
            <w:rPrChange w:id="708" w:author="Author" w:date="2021-01-25T12:20:00Z">
              <w:rPr/>
            </w:rPrChange>
          </w:rPr>
          <w:delText xml:space="preserve"> U.S.’</w:delText>
        </w:r>
      </w:del>
      <w:r w:rsidRPr="00FB675A">
        <w:rPr>
          <w:rPrChange w:id="709" w:author="Author" w:date="2021-01-25T12:20:00Z">
            <w:rPr/>
          </w:rPrChange>
        </w:rPr>
        <w:t xml:space="preserve"> Trump administration </w:t>
      </w:r>
      <w:ins w:id="710" w:author="Author" w:date="2021-01-24T00:11:00Z">
        <w:r w:rsidR="005B2B58" w:rsidRPr="00FB675A">
          <w:rPr>
            <w:rPrChange w:id="711" w:author="Author" w:date="2021-01-25T12:20:00Z">
              <w:rPr/>
            </w:rPrChange>
          </w:rPr>
          <w:t xml:space="preserve">in the US </w:t>
        </w:r>
      </w:ins>
      <w:r w:rsidRPr="00FB675A">
        <w:rPr>
          <w:rPrChange w:id="712" w:author="Author" w:date="2021-01-25T12:20:00Z">
            <w:rPr/>
          </w:rPrChange>
        </w:rPr>
        <w:t xml:space="preserve">completely restored </w:t>
      </w:r>
      <w:ins w:id="713" w:author="Author" w:date="2021-01-24T00:12:00Z">
        <w:r w:rsidR="005B2B58" w:rsidRPr="00FB675A">
          <w:rPr>
            <w:rPrChange w:id="714" w:author="Author" w:date="2021-01-25T12:20:00Z">
              <w:rPr/>
            </w:rPrChange>
          </w:rPr>
          <w:t>U</w:t>
        </w:r>
      </w:ins>
      <w:ins w:id="715" w:author="Author" w:date="2021-01-24T00:13:00Z">
        <w:r w:rsidR="005B2B58" w:rsidRPr="00FB675A">
          <w:rPr>
            <w:rPrChange w:id="716" w:author="Author" w:date="2021-01-25T12:20:00Z">
              <w:rPr/>
            </w:rPrChange>
          </w:rPr>
          <w:t>N</w:t>
        </w:r>
      </w:ins>
      <w:del w:id="717" w:author="Author" w:date="2021-01-24T00:13:00Z">
        <w:r w:rsidRPr="00FB675A" w:rsidDel="005B2B58">
          <w:rPr>
            <w:rPrChange w:id="718" w:author="Author" w:date="2021-01-25T12:20:00Z">
              <w:rPr/>
            </w:rPrChange>
          </w:rPr>
          <w:delText>U</w:delText>
        </w:r>
      </w:del>
      <w:del w:id="719" w:author="Author" w:date="2021-01-24T00:12:00Z">
        <w:r w:rsidRPr="00FB675A" w:rsidDel="005B2B58">
          <w:rPr>
            <w:rPrChange w:id="720" w:author="Author" w:date="2021-01-25T12:20:00Z">
              <w:rPr/>
            </w:rPrChange>
          </w:rPr>
          <w:delText>.</w:delText>
        </w:r>
      </w:del>
      <w:del w:id="721" w:author="Author" w:date="2021-01-24T00:13:00Z">
        <w:r w:rsidRPr="00FB675A" w:rsidDel="005B2B58">
          <w:rPr>
            <w:rPrChange w:id="722" w:author="Author" w:date="2021-01-25T12:20:00Z">
              <w:rPr/>
            </w:rPrChange>
          </w:rPr>
          <w:delText>N.</w:delText>
        </w:r>
      </w:del>
      <w:r w:rsidRPr="00FB675A">
        <w:rPr>
          <w:rPrChange w:id="723" w:author="Author" w:date="2021-01-25T12:20:00Z">
            <w:rPr/>
          </w:rPrChange>
        </w:rPr>
        <w:t xml:space="preserve"> sanctions against Iran. The sanctions against Iran date back to the time of the Iranian Revolution in 1979. The </w:t>
      </w:r>
      <w:ins w:id="724" w:author="Author" w:date="2021-01-24T00:13:00Z">
        <w:r w:rsidR="005B2B58" w:rsidRPr="00FB675A">
          <w:rPr>
            <w:rPrChange w:id="725" w:author="Author" w:date="2021-01-25T12:20:00Z">
              <w:rPr/>
            </w:rPrChange>
          </w:rPr>
          <w:t>US</w:t>
        </w:r>
      </w:ins>
      <w:del w:id="726" w:author="Author" w:date="2021-01-24T00:13:00Z">
        <w:r w:rsidRPr="00FB675A" w:rsidDel="005B2B58">
          <w:rPr>
            <w:rPrChange w:id="727" w:author="Author" w:date="2021-01-25T12:20:00Z">
              <w:rPr/>
            </w:rPrChange>
          </w:rPr>
          <w:delText>U.S.</w:delText>
        </w:r>
      </w:del>
      <w:r w:rsidRPr="00FB675A">
        <w:rPr>
          <w:rPrChange w:id="728" w:author="Author" w:date="2021-01-25T12:20:00Z">
            <w:rPr/>
          </w:rPrChange>
        </w:rPr>
        <w:t xml:space="preserve"> argues </w:t>
      </w:r>
      <w:ins w:id="729" w:author="Author" w:date="2021-01-24T00:13:00Z">
        <w:r w:rsidR="005B2B58" w:rsidRPr="00FB675A">
          <w:rPr>
            <w:rPrChange w:id="730" w:author="Author" w:date="2021-01-25T12:20:00Z">
              <w:rPr/>
            </w:rPrChange>
          </w:rPr>
          <w:t xml:space="preserve">that </w:t>
        </w:r>
      </w:ins>
      <w:r w:rsidRPr="00FB675A">
        <w:rPr>
          <w:rPrChange w:id="731" w:author="Author" w:date="2021-01-25T12:20:00Z">
            <w:rPr/>
          </w:rPrChange>
        </w:rPr>
        <w:t xml:space="preserve">the sanctions against Iran </w:t>
      </w:r>
      <w:ins w:id="732" w:author="Author" w:date="2021-01-24T00:13:00Z">
        <w:r w:rsidR="005B2B58" w:rsidRPr="00FB675A">
          <w:rPr>
            <w:rPrChange w:id="733" w:author="Author" w:date="2021-01-25T12:20:00Z">
              <w:rPr/>
            </w:rPrChange>
          </w:rPr>
          <w:t xml:space="preserve">target </w:t>
        </w:r>
      </w:ins>
      <w:del w:id="734" w:author="Author" w:date="2021-01-24T00:13:00Z">
        <w:r w:rsidRPr="00FB675A" w:rsidDel="005B2B58">
          <w:rPr>
            <w:rPrChange w:id="735" w:author="Author" w:date="2021-01-25T12:20:00Z">
              <w:rPr/>
            </w:rPrChange>
          </w:rPr>
          <w:delText xml:space="preserve">are targeting </w:delText>
        </w:r>
      </w:del>
      <w:r w:rsidRPr="00FB675A">
        <w:rPr>
          <w:rPrChange w:id="736" w:author="Author" w:date="2021-01-25T12:20:00Z">
            <w:rPr/>
          </w:rPrChange>
        </w:rPr>
        <w:t>the Iranian government</w:t>
      </w:r>
      <w:del w:id="737" w:author="Author" w:date="2021-01-25T13:38:00Z">
        <w:r w:rsidRPr="00FB675A" w:rsidDel="00210C8E">
          <w:rPr>
            <w:rPrChange w:id="738" w:author="Author" w:date="2021-01-25T12:20:00Z">
              <w:rPr/>
            </w:rPrChange>
          </w:rPr>
          <w:delText>s</w:delText>
        </w:r>
      </w:del>
      <w:r w:rsidRPr="00FB675A">
        <w:rPr>
          <w:rPrChange w:id="739" w:author="Author" w:date="2021-01-25T12:20:00Z">
            <w:rPr/>
          </w:rPrChange>
        </w:rPr>
        <w:t>, not Iranian citizens.</w:t>
      </w:r>
    </w:p>
    <w:p w14:paraId="6CA7785D" w14:textId="24AC4418" w:rsidR="006A05D6" w:rsidRPr="00EA0844" w:rsidRDefault="00953CFA" w:rsidP="00741727">
      <w:pPr>
        <w:pStyle w:val="BodyText"/>
        <w:jc w:val="both"/>
      </w:pPr>
      <w:r w:rsidRPr="00FB675A">
        <w:rPr>
          <w:rPrChange w:id="740" w:author="Author" w:date="2021-01-25T12:20:00Z">
            <w:rPr/>
          </w:rPrChange>
        </w:rPr>
        <w:t xml:space="preserve">Nevertheless, </w:t>
      </w:r>
      <w:ins w:id="741" w:author="Author" w:date="2021-01-24T00:13:00Z">
        <w:r w:rsidR="005B2B58" w:rsidRPr="00FB675A">
          <w:rPr>
            <w:rPrChange w:id="742" w:author="Author" w:date="2021-01-25T12:20:00Z">
              <w:rPr/>
            </w:rPrChange>
          </w:rPr>
          <w:t>the US</w:t>
        </w:r>
      </w:ins>
      <w:del w:id="743" w:author="Author" w:date="2021-01-24T00:13:00Z">
        <w:r w:rsidRPr="00FB675A" w:rsidDel="005B2B58">
          <w:rPr>
            <w:rPrChange w:id="744" w:author="Author" w:date="2021-01-25T12:20:00Z">
              <w:rPr/>
            </w:rPrChange>
          </w:rPr>
          <w:delText>U.S.</w:delText>
        </w:r>
      </w:del>
      <w:r w:rsidRPr="00FB675A">
        <w:rPr>
          <w:rPrChange w:id="745" w:author="Author" w:date="2021-01-25T12:20:00Z">
            <w:rPr/>
          </w:rPrChange>
        </w:rPr>
        <w:t xml:space="preserve"> economic sanctions severely harm the everyday lives of Iranian citizens. </w:t>
      </w:r>
      <w:del w:id="746" w:author="Author" w:date="2021-01-24T00:15:00Z">
        <w:r w:rsidRPr="00FB675A" w:rsidDel="005B2B58">
          <w:rPr>
            <w:rPrChange w:id="747" w:author="Author" w:date="2021-01-25T12:20:00Z">
              <w:rPr/>
            </w:rPrChange>
          </w:rPr>
          <w:delText xml:space="preserve">After </w:delText>
        </w:r>
      </w:del>
      <w:ins w:id="748" w:author="Author" w:date="2021-01-24T00:15:00Z">
        <w:r w:rsidR="005B2B58" w:rsidRPr="00FB675A">
          <w:rPr>
            <w:rPrChange w:id="749" w:author="Author" w:date="2021-01-25T12:20:00Z">
              <w:rPr/>
            </w:rPrChange>
          </w:rPr>
          <w:t xml:space="preserve">The </w:t>
        </w:r>
      </w:ins>
      <w:r w:rsidRPr="00FB675A">
        <w:rPr>
          <w:rPrChange w:id="750" w:author="Author" w:date="2021-01-25T12:20:00Z">
            <w:rPr/>
          </w:rPrChange>
        </w:rPr>
        <w:t>sanctions</w:t>
      </w:r>
      <w:del w:id="751" w:author="Author" w:date="2021-01-25T12:28:00Z">
        <w:r w:rsidRPr="00FB675A" w:rsidDel="002B26C4">
          <w:rPr>
            <w:rPrChange w:id="752" w:author="Author" w:date="2021-01-25T12:20:00Z">
              <w:rPr/>
            </w:rPrChange>
          </w:rPr>
          <w:delText>,</w:delText>
        </w:r>
      </w:del>
      <w:r w:rsidRPr="00FB675A">
        <w:rPr>
          <w:rPrChange w:id="753" w:author="Author" w:date="2021-01-25T12:20:00Z">
            <w:rPr/>
          </w:rPrChange>
        </w:rPr>
        <w:t xml:space="preserve"> </w:t>
      </w:r>
      <w:ins w:id="754" w:author="Author" w:date="2021-01-24T00:15:00Z">
        <w:r w:rsidR="005B2B58" w:rsidRPr="00FB675A">
          <w:rPr>
            <w:rPrChange w:id="755" w:author="Author" w:date="2021-01-25T12:20:00Z">
              <w:rPr/>
            </w:rPrChange>
          </w:rPr>
          <w:t xml:space="preserve">restricted </w:t>
        </w:r>
      </w:ins>
      <w:del w:id="756" w:author="Author" w:date="2021-01-24T00:16:00Z">
        <w:r w:rsidRPr="00FB675A" w:rsidDel="005B2B58">
          <w:rPr>
            <w:rPrChange w:id="757" w:author="Author" w:date="2021-01-25T12:20:00Z">
              <w:rPr/>
            </w:rPrChange>
          </w:rPr>
          <w:delText>it is not easy for</w:delText>
        </w:r>
      </w:del>
      <w:ins w:id="758" w:author="Author" w:date="2021-01-24T00:16:00Z">
        <w:r w:rsidR="005B2B58" w:rsidRPr="00FB675A">
          <w:rPr>
            <w:rPrChange w:id="759" w:author="Author" w:date="2021-01-25T12:20:00Z">
              <w:rPr/>
            </w:rPrChange>
          </w:rPr>
          <w:t>the</w:t>
        </w:r>
      </w:ins>
      <w:r w:rsidRPr="00FB675A">
        <w:rPr>
          <w:rPrChange w:id="760" w:author="Author" w:date="2021-01-25T12:20:00Z">
            <w:rPr/>
          </w:rPrChange>
        </w:rPr>
        <w:t xml:space="preserve"> Iranian citizens</w:t>
      </w:r>
      <w:ins w:id="761" w:author="Author" w:date="2021-01-24T00:18:00Z">
        <w:r w:rsidR="001F2C32" w:rsidRPr="00FB675A">
          <w:rPr>
            <w:rPrChange w:id="762" w:author="Author" w:date="2021-01-25T12:20:00Z">
              <w:rPr/>
            </w:rPrChange>
          </w:rPr>
          <w:t>’ access to</w:t>
        </w:r>
      </w:ins>
      <w:del w:id="763" w:author="Author" w:date="2021-01-24T00:18:00Z">
        <w:r w:rsidRPr="00FB675A" w:rsidDel="001F2C32">
          <w:rPr>
            <w:rPrChange w:id="764" w:author="Author" w:date="2021-01-25T12:20:00Z">
              <w:rPr/>
            </w:rPrChange>
          </w:rPr>
          <w:delText xml:space="preserve"> </w:delText>
        </w:r>
      </w:del>
      <w:del w:id="765" w:author="Author" w:date="2021-01-24T00:16:00Z">
        <w:r w:rsidRPr="00FB675A" w:rsidDel="005B2B58">
          <w:rPr>
            <w:rPrChange w:id="766" w:author="Author" w:date="2021-01-25T12:20:00Z">
              <w:rPr/>
            </w:rPrChange>
          </w:rPr>
          <w:delText>to obtain</w:delText>
        </w:r>
      </w:del>
      <w:ins w:id="767" w:author="Author" w:date="2021-01-24T00:16:00Z">
        <w:r w:rsidR="005B2B58" w:rsidRPr="00FB675A">
          <w:rPr>
            <w:rPrChange w:id="768" w:author="Author" w:date="2021-01-25T12:20:00Z">
              <w:rPr/>
            </w:rPrChange>
          </w:rPr>
          <w:t xml:space="preserve"> daily</w:t>
        </w:r>
      </w:ins>
      <w:r w:rsidRPr="00FB675A">
        <w:rPr>
          <w:rPrChange w:id="769" w:author="Author" w:date="2021-01-25T12:20:00Z">
            <w:rPr/>
          </w:rPrChange>
        </w:rPr>
        <w:t xml:space="preserve"> necessities due to </w:t>
      </w:r>
      <w:del w:id="770" w:author="Author" w:date="2021-01-25T13:38:00Z">
        <w:r w:rsidRPr="00FB675A" w:rsidDel="00210C8E">
          <w:rPr>
            <w:rPrChange w:id="771" w:author="Author" w:date="2021-01-25T12:20:00Z">
              <w:rPr/>
            </w:rPrChange>
          </w:rPr>
          <w:delText xml:space="preserve">the </w:delText>
        </w:r>
      </w:del>
      <w:r w:rsidRPr="00FB675A">
        <w:rPr>
          <w:rPrChange w:id="772" w:author="Author" w:date="2021-01-25T12:20:00Z">
            <w:rPr/>
          </w:rPrChange>
        </w:rPr>
        <w:t xml:space="preserve">rising prices. Medicine </w:t>
      </w:r>
      <w:del w:id="773" w:author="Author" w:date="2021-01-24T00:18:00Z">
        <w:r w:rsidRPr="00FB675A" w:rsidDel="001F2C32">
          <w:rPr>
            <w:rPrChange w:id="774" w:author="Author" w:date="2021-01-25T12:20:00Z">
              <w:rPr/>
            </w:rPrChange>
          </w:rPr>
          <w:delText xml:space="preserve">is </w:delText>
        </w:r>
      </w:del>
      <w:ins w:id="775" w:author="Author" w:date="2021-01-24T00:18:00Z">
        <w:r w:rsidR="001F2C32" w:rsidRPr="00FB675A">
          <w:rPr>
            <w:rPrChange w:id="776" w:author="Author" w:date="2021-01-25T12:20:00Z">
              <w:rPr/>
            </w:rPrChange>
          </w:rPr>
          <w:t xml:space="preserve">was </w:t>
        </w:r>
      </w:ins>
      <w:r w:rsidRPr="00FB675A">
        <w:rPr>
          <w:rPrChange w:id="777" w:author="Author" w:date="2021-01-25T12:20:00Z">
            <w:rPr/>
          </w:rPrChange>
        </w:rPr>
        <w:t xml:space="preserve">one of the typical necessities that </w:t>
      </w:r>
      <w:r w:rsidRPr="00FB675A">
        <w:rPr>
          <w:rPrChange w:id="778" w:author="Author" w:date="2021-01-25T12:20:00Z">
            <w:rPr/>
          </w:rPrChange>
        </w:rPr>
        <w:lastRenderedPageBreak/>
        <w:t xml:space="preserve">Iranian citizens </w:t>
      </w:r>
      <w:ins w:id="779" w:author="Author" w:date="2021-01-24T00:20:00Z">
        <w:r w:rsidR="001F2C32" w:rsidRPr="00FB675A">
          <w:rPr>
            <w:rPrChange w:id="780" w:author="Author" w:date="2021-01-25T12:20:00Z">
              <w:rPr/>
            </w:rPrChange>
          </w:rPr>
          <w:t>faced</w:t>
        </w:r>
      </w:ins>
      <w:del w:id="781" w:author="Author" w:date="2021-01-24T00:20:00Z">
        <w:r w:rsidRPr="00FB675A" w:rsidDel="001F2C32">
          <w:rPr>
            <w:rPrChange w:id="782" w:author="Author" w:date="2021-01-25T12:20:00Z">
              <w:rPr/>
            </w:rPrChange>
          </w:rPr>
          <w:delText>confront</w:delText>
        </w:r>
      </w:del>
      <w:r w:rsidRPr="00FB675A">
        <w:rPr>
          <w:rPrChange w:id="783" w:author="Author" w:date="2021-01-25T12:20:00Z">
            <w:rPr/>
          </w:rPrChange>
        </w:rPr>
        <w:t xml:space="preserve"> challenges to </w:t>
      </w:r>
      <w:ins w:id="784" w:author="Author" w:date="2021-01-24T00:21:00Z">
        <w:r w:rsidR="001F2C32" w:rsidRPr="00FB675A">
          <w:rPr>
            <w:rPrChange w:id="785" w:author="Author" w:date="2021-01-25T12:20:00Z">
              <w:rPr/>
            </w:rPrChange>
          </w:rPr>
          <w:t>procure.</w:t>
        </w:r>
      </w:ins>
      <w:del w:id="786" w:author="Author" w:date="2021-01-24T00:21:00Z">
        <w:r w:rsidRPr="00FB675A" w:rsidDel="001F2C32">
          <w:rPr>
            <w:rPrChange w:id="787" w:author="Author" w:date="2021-01-25T12:20:00Z">
              <w:rPr/>
            </w:rPrChange>
          </w:rPr>
          <w:delText>get.</w:delText>
        </w:r>
      </w:del>
      <w:r w:rsidRPr="00FB675A">
        <w:rPr>
          <w:rPrChange w:id="788" w:author="Author" w:date="2021-01-25T12:20:00Z">
            <w:rPr/>
          </w:rPrChange>
        </w:rPr>
        <w:t xml:space="preserve"> Although the </w:t>
      </w:r>
      <w:del w:id="789" w:author="Author" w:date="2021-01-24T00:23:00Z">
        <w:r w:rsidRPr="00FB675A" w:rsidDel="001F2C32">
          <w:rPr>
            <w:rPrChange w:id="790" w:author="Author" w:date="2021-01-25T12:20:00Z">
              <w:rPr/>
            </w:rPrChange>
          </w:rPr>
          <w:delText>U.S.</w:delText>
        </w:r>
      </w:del>
      <w:ins w:id="791" w:author="Author" w:date="2021-01-24T00:23:00Z">
        <w:r w:rsidR="001F2C32" w:rsidRPr="00FB675A">
          <w:rPr>
            <w:rPrChange w:id="792" w:author="Author" w:date="2021-01-25T12:20:00Z">
              <w:rPr/>
            </w:rPrChange>
          </w:rPr>
          <w:t>US</w:t>
        </w:r>
      </w:ins>
      <w:r w:rsidRPr="00FB675A">
        <w:rPr>
          <w:rPrChange w:id="793" w:author="Author" w:date="2021-01-25T12:20:00Z">
            <w:rPr/>
          </w:rPrChange>
        </w:rPr>
        <w:t xml:space="preserve"> sanctions do not directly restrict the medicine supply chain, medicine companies refuse to sell their product in Iran, taking into account their relationship with the United States. </w:t>
      </w:r>
      <w:commentRangeStart w:id="794"/>
      <w:ins w:id="795" w:author="Author" w:date="2021-01-24T00:23:00Z">
        <w:r w:rsidR="001F2C32" w:rsidRPr="00FB675A">
          <w:rPr>
            <w:rPrChange w:id="796" w:author="Author" w:date="2021-01-25T12:20:00Z">
              <w:rPr/>
            </w:rPrChange>
          </w:rPr>
          <w:t>Consequently,</w:t>
        </w:r>
      </w:ins>
      <w:del w:id="797" w:author="Author" w:date="2021-01-24T00:23:00Z">
        <w:r w:rsidRPr="00FB675A" w:rsidDel="001F2C32">
          <w:rPr>
            <w:rPrChange w:id="798" w:author="Author" w:date="2021-01-25T12:20:00Z">
              <w:rPr/>
            </w:rPrChange>
          </w:rPr>
          <w:delText>As a result,</w:delText>
        </w:r>
      </w:del>
      <w:r w:rsidRPr="00FB675A">
        <w:rPr>
          <w:rPrChange w:id="799" w:author="Author" w:date="2021-01-25T12:20:00Z">
            <w:rPr/>
          </w:rPrChange>
        </w:rPr>
        <w:t xml:space="preserve"> </w:t>
      </w:r>
      <w:commentRangeEnd w:id="794"/>
      <w:r w:rsidR="001F2C32" w:rsidRPr="00EA0844">
        <w:rPr>
          <w:rStyle w:val="CommentReference"/>
        </w:rPr>
        <w:commentReference w:id="794"/>
      </w:r>
      <w:r w:rsidRPr="00EA0844">
        <w:t>patients who have cancer, epilepsy, and hemophilia have difficulties in treatment. Even if Iran tries to produce substitutes domestically, it is difficult to obtain essential ingredients due to sanctions (</w:t>
      </w:r>
      <w:commentRangeStart w:id="800"/>
      <w:ins w:id="801" w:author="Author" w:date="2021-01-24T02:24:00Z">
        <w:r w:rsidR="00BF00B4" w:rsidRPr="00645C74">
          <w:t xml:space="preserve">BBC </w:t>
        </w:r>
      </w:ins>
      <w:r w:rsidRPr="00645C74">
        <w:t>news, 2014).</w:t>
      </w:r>
      <w:commentRangeEnd w:id="800"/>
      <w:r w:rsidR="00DE3356" w:rsidRPr="00EA0844">
        <w:rPr>
          <w:rStyle w:val="CommentReference"/>
        </w:rPr>
        <w:commentReference w:id="800"/>
      </w:r>
    </w:p>
    <w:p w14:paraId="6FC18177" w14:textId="77777777" w:rsidR="006A05D6" w:rsidRPr="00FC04C7" w:rsidRDefault="00953CFA" w:rsidP="00741727">
      <w:pPr>
        <w:pStyle w:val="BodyText"/>
        <w:jc w:val="both"/>
      </w:pPr>
      <w:r w:rsidRPr="00645C74">
        <w:t>From the perspective of the targeted state’s society, sanctions are a tariff, even if they are imposed for reasons unrelated to trade, such as in response to the development of weapons of mass destruction and it is reasonable to expect the targeted society will hold its leader accountable for policies that generate these sanction</w:t>
      </w:r>
      <w:r w:rsidRPr="00FC04C7">
        <w:t>s.</w:t>
      </w:r>
    </w:p>
    <w:p w14:paraId="6D90B1D5" w14:textId="7FE40078" w:rsidR="006A05D6" w:rsidRPr="00645C74" w:rsidRDefault="00741727" w:rsidP="00741727">
      <w:pPr>
        <w:pStyle w:val="BodyText"/>
        <w:jc w:val="both"/>
      </w:pPr>
      <w:ins w:id="802" w:author="Author" w:date="2021-01-24T12:08:00Z">
        <w:r w:rsidRPr="00FB675A">
          <w:rPr>
            <w:rPrChange w:id="803" w:author="Author" w:date="2021-01-25T12:20:00Z">
              <w:rPr/>
            </w:rPrChange>
          </w:rPr>
          <w:t>In t</w:t>
        </w:r>
      </w:ins>
      <w:ins w:id="804" w:author="Author" w:date="2021-01-24T00:28:00Z">
        <w:r w:rsidR="00F8602D" w:rsidRPr="00FB675A">
          <w:rPr>
            <w:rPrChange w:id="805" w:author="Author" w:date="2021-01-25T12:20:00Z">
              <w:rPr/>
            </w:rPrChange>
          </w:rPr>
          <w:t xml:space="preserve">his study </w:t>
        </w:r>
      </w:ins>
      <w:ins w:id="806" w:author="Author" w:date="2021-01-24T12:08:00Z">
        <w:r w:rsidRPr="00FB675A">
          <w:rPr>
            <w:rPrChange w:id="807" w:author="Author" w:date="2021-01-25T12:20:00Z">
              <w:rPr/>
            </w:rPrChange>
          </w:rPr>
          <w:t xml:space="preserve">we </w:t>
        </w:r>
      </w:ins>
      <w:ins w:id="808" w:author="Author" w:date="2021-01-24T00:29:00Z">
        <w:r w:rsidR="00C668F0" w:rsidRPr="00FB675A">
          <w:rPr>
            <w:rPrChange w:id="809" w:author="Author" w:date="2021-01-25T12:20:00Z">
              <w:rPr/>
            </w:rPrChange>
          </w:rPr>
          <w:t>maintain</w:t>
        </w:r>
      </w:ins>
      <w:del w:id="810" w:author="Author" w:date="2021-01-24T00:28:00Z">
        <w:r w:rsidR="00953CFA" w:rsidRPr="00FB675A" w:rsidDel="00F8602D">
          <w:rPr>
            <w:rPrChange w:id="811" w:author="Author" w:date="2021-01-25T12:20:00Z">
              <w:rPr/>
            </w:rPrChange>
          </w:rPr>
          <w:delText>We</w:delText>
        </w:r>
      </w:del>
      <w:del w:id="812" w:author="Author" w:date="2021-01-24T00:29:00Z">
        <w:r w:rsidR="00953CFA" w:rsidRPr="00FB675A" w:rsidDel="00C668F0">
          <w:rPr>
            <w:rPrChange w:id="813" w:author="Author" w:date="2021-01-25T12:20:00Z">
              <w:rPr/>
            </w:rPrChange>
          </w:rPr>
          <w:delText xml:space="preserve"> argue</w:delText>
        </w:r>
      </w:del>
      <w:r w:rsidR="00953CFA" w:rsidRPr="00FB675A">
        <w:rPr>
          <w:rPrChange w:id="814" w:author="Author" w:date="2021-01-25T12:20:00Z">
            <w:rPr/>
          </w:rPrChange>
        </w:rPr>
        <w:t xml:space="preserve"> </w:t>
      </w:r>
      <w:ins w:id="815" w:author="Author" w:date="2021-01-24T00:28:00Z">
        <w:r w:rsidR="00C668F0" w:rsidRPr="00FB675A">
          <w:rPr>
            <w:rPrChange w:id="816" w:author="Author" w:date="2021-01-25T12:20:00Z">
              <w:rPr/>
            </w:rPrChange>
          </w:rPr>
          <w:t xml:space="preserve">that </w:t>
        </w:r>
      </w:ins>
      <w:r w:rsidR="00953CFA" w:rsidRPr="00FB675A">
        <w:rPr>
          <w:rPrChange w:id="817" w:author="Author" w:date="2021-01-25T12:20:00Z">
            <w:rPr/>
          </w:rPrChange>
        </w:rPr>
        <w:t>social capital supplements the gaps in the theoretical arguments concerning</w:t>
      </w:r>
      <w:del w:id="818" w:author="Author" w:date="2021-01-24T00:29:00Z">
        <w:r w:rsidR="00953CFA" w:rsidRPr="00FB675A" w:rsidDel="00C668F0">
          <w:rPr>
            <w:rPrChange w:id="819" w:author="Author" w:date="2021-01-25T12:20:00Z">
              <w:rPr/>
            </w:rPrChange>
          </w:rPr>
          <w:delText xml:space="preserve"> the</w:delText>
        </w:r>
      </w:del>
      <w:r w:rsidR="00953CFA" w:rsidRPr="00FB675A">
        <w:rPr>
          <w:rPrChange w:id="820" w:author="Author" w:date="2021-01-25T12:20:00Z">
            <w:rPr/>
          </w:rPrChange>
        </w:rPr>
        <w:t xml:space="preserve"> winning coalitions, encouraging people to collaborate and mobilize to demand policy concessions from their leader. Facing the mobilization, the leader should feel </w:t>
      </w:r>
      <w:ins w:id="821" w:author="Author" w:date="2021-01-24T00:52:00Z">
        <w:r w:rsidR="008264D3" w:rsidRPr="00FB675A">
          <w:rPr>
            <w:rPrChange w:id="822" w:author="Author" w:date="2021-01-25T12:20:00Z">
              <w:rPr/>
            </w:rPrChange>
          </w:rPr>
          <w:t>the pressure</w:t>
        </w:r>
      </w:ins>
      <w:del w:id="823" w:author="Author" w:date="2021-01-24T00:52:00Z">
        <w:r w:rsidR="00953CFA" w:rsidRPr="00FB675A" w:rsidDel="008264D3">
          <w:rPr>
            <w:rPrChange w:id="824" w:author="Author" w:date="2021-01-25T12:20:00Z">
              <w:rPr/>
            </w:rPrChange>
          </w:rPr>
          <w:delText>pressured</w:delText>
        </w:r>
      </w:del>
      <w:r w:rsidR="00953CFA" w:rsidRPr="00FB675A">
        <w:rPr>
          <w:rPrChange w:id="825" w:author="Author" w:date="2021-01-25T12:20:00Z">
            <w:rPr/>
          </w:rPrChange>
        </w:rPr>
        <w:t xml:space="preserve"> when he keeps fighting against economic sanctions. In other words, such mobilization provides an opposition effect, which makes the leader more likely to reverse his policies and comply with sanctions. Sanctions are more likely to be successful when social capital is higher as the increased social capital enables more effective collective action. </w:t>
      </w:r>
      <w:ins w:id="826" w:author="Author" w:date="2021-01-24T00:53:00Z">
        <w:r w:rsidR="008264D3" w:rsidRPr="00FB675A">
          <w:rPr>
            <w:rPrChange w:id="827" w:author="Author" w:date="2021-01-25T12:20:00Z">
              <w:rPr/>
            </w:rPrChange>
          </w:rPr>
          <w:t>T</w:t>
        </w:r>
        <w:commentRangeStart w:id="828"/>
        <w:r w:rsidR="008264D3" w:rsidRPr="00FB675A">
          <w:rPr>
            <w:rPrChange w:id="829" w:author="Author" w:date="2021-01-25T12:20:00Z">
              <w:rPr/>
            </w:rPrChange>
          </w:rPr>
          <w:t>his study</w:t>
        </w:r>
      </w:ins>
      <w:del w:id="830" w:author="Author" w:date="2021-01-24T00:53:00Z">
        <w:r w:rsidR="00953CFA" w:rsidRPr="00FB675A" w:rsidDel="008264D3">
          <w:rPr>
            <w:rPrChange w:id="831" w:author="Author" w:date="2021-01-25T12:20:00Z">
              <w:rPr/>
            </w:rPrChange>
          </w:rPr>
          <w:delText>I</w:delText>
        </w:r>
      </w:del>
      <w:r w:rsidR="00953CFA" w:rsidRPr="00FB675A">
        <w:rPr>
          <w:rPrChange w:id="832" w:author="Author" w:date="2021-01-25T12:20:00Z">
            <w:rPr/>
          </w:rPrChange>
        </w:rPr>
        <w:t xml:space="preserve"> </w:t>
      </w:r>
      <w:commentRangeEnd w:id="828"/>
      <w:r w:rsidR="00F81A41" w:rsidRPr="00EA0844">
        <w:rPr>
          <w:rStyle w:val="CommentReference"/>
        </w:rPr>
        <w:commentReference w:id="828"/>
      </w:r>
      <w:r w:rsidR="00953CFA" w:rsidRPr="00EA0844">
        <w:t>develop</w:t>
      </w:r>
      <w:ins w:id="833" w:author="Author" w:date="2021-01-24T00:53:00Z">
        <w:r w:rsidR="008264D3" w:rsidRPr="00EA0844">
          <w:t>s</w:t>
        </w:r>
      </w:ins>
      <w:r w:rsidR="00953CFA" w:rsidRPr="00645C74">
        <w:t xml:space="preserve"> the following hypothesis from this argument: </w:t>
      </w:r>
    </w:p>
    <w:p w14:paraId="20EFE948" w14:textId="2D9BEFD3" w:rsidR="00A06816" w:rsidRPr="00FB675A" w:rsidRDefault="00A06816" w:rsidP="00741727">
      <w:pPr>
        <w:pStyle w:val="BodyText"/>
        <w:ind w:firstLine="0"/>
        <w:jc w:val="both"/>
        <w:rPr>
          <w:i/>
          <w:iCs/>
          <w:rPrChange w:id="834" w:author="Author" w:date="2021-01-25T12:20:00Z">
            <w:rPr>
              <w:i/>
              <w:iCs/>
            </w:rPr>
          </w:rPrChange>
        </w:rPr>
      </w:pPr>
      <w:r w:rsidRPr="00FC04C7">
        <w:rPr>
          <w:b/>
          <w:bCs/>
          <w:i/>
          <w:iCs/>
        </w:rPr>
        <w:t xml:space="preserve">Opposition </w:t>
      </w:r>
      <w:del w:id="835" w:author="Author" w:date="2021-01-24T00:53:00Z">
        <w:r w:rsidRPr="00FC04C7" w:rsidDel="008264D3">
          <w:rPr>
            <w:b/>
            <w:bCs/>
            <w:i/>
            <w:iCs/>
          </w:rPr>
          <w:delText>E</w:delText>
        </w:r>
      </w:del>
      <w:ins w:id="836" w:author="Author" w:date="2021-01-24T00:53:00Z">
        <w:r w:rsidR="008264D3" w:rsidRPr="00FB675A">
          <w:rPr>
            <w:b/>
            <w:bCs/>
            <w:i/>
            <w:iCs/>
            <w:rPrChange w:id="837" w:author="Author" w:date="2021-01-25T12:20:00Z">
              <w:rPr>
                <w:b/>
                <w:bCs/>
                <w:i/>
                <w:iCs/>
              </w:rPr>
            </w:rPrChange>
          </w:rPr>
          <w:t>e</w:t>
        </w:r>
      </w:ins>
      <w:r w:rsidRPr="00FB675A">
        <w:rPr>
          <w:b/>
          <w:bCs/>
          <w:i/>
          <w:iCs/>
          <w:rPrChange w:id="838" w:author="Author" w:date="2021-01-25T12:20:00Z">
            <w:rPr>
              <w:b/>
              <w:bCs/>
              <w:i/>
              <w:iCs/>
            </w:rPr>
          </w:rPrChange>
        </w:rPr>
        <w:t xml:space="preserve">ffect </w:t>
      </w:r>
      <w:del w:id="839" w:author="Author" w:date="2021-01-24T00:53:00Z">
        <w:r w:rsidRPr="00FB675A" w:rsidDel="008264D3">
          <w:rPr>
            <w:b/>
            <w:bCs/>
            <w:i/>
            <w:iCs/>
            <w:rPrChange w:id="840" w:author="Author" w:date="2021-01-25T12:20:00Z">
              <w:rPr>
                <w:b/>
                <w:bCs/>
                <w:i/>
                <w:iCs/>
              </w:rPr>
            </w:rPrChange>
          </w:rPr>
          <w:delText>H</w:delText>
        </w:r>
      </w:del>
      <w:ins w:id="841" w:author="Author" w:date="2021-01-24T00:53:00Z">
        <w:r w:rsidR="008264D3" w:rsidRPr="00FB675A">
          <w:rPr>
            <w:b/>
            <w:bCs/>
            <w:i/>
            <w:iCs/>
            <w:rPrChange w:id="842" w:author="Author" w:date="2021-01-25T12:20:00Z">
              <w:rPr>
                <w:b/>
                <w:bCs/>
                <w:i/>
                <w:iCs/>
              </w:rPr>
            </w:rPrChange>
          </w:rPr>
          <w:t>h</w:t>
        </w:r>
      </w:ins>
      <w:r w:rsidRPr="00FB675A">
        <w:rPr>
          <w:b/>
          <w:bCs/>
          <w:i/>
          <w:iCs/>
          <w:rPrChange w:id="843" w:author="Author" w:date="2021-01-25T12:20:00Z">
            <w:rPr>
              <w:b/>
              <w:bCs/>
              <w:i/>
              <w:iCs/>
            </w:rPr>
          </w:rPrChange>
        </w:rPr>
        <w:t>ypothesis</w:t>
      </w:r>
      <w:r w:rsidRPr="00FB675A">
        <w:rPr>
          <w:i/>
          <w:iCs/>
          <w:rPrChange w:id="844" w:author="Author" w:date="2021-01-25T12:20:00Z">
            <w:rPr>
              <w:i/>
              <w:iCs/>
            </w:rPr>
          </w:rPrChange>
        </w:rPr>
        <w:t>: As the level of social capital increases, the likelihood of sanction</w:t>
      </w:r>
      <w:ins w:id="845" w:author="Author" w:date="2021-01-24T00:54:00Z">
        <w:r w:rsidR="008264D3" w:rsidRPr="00FB675A">
          <w:rPr>
            <w:i/>
            <w:iCs/>
            <w:rPrChange w:id="846" w:author="Author" w:date="2021-01-25T12:20:00Z">
              <w:rPr>
                <w:i/>
                <w:iCs/>
              </w:rPr>
            </w:rPrChange>
          </w:rPr>
          <w:t>s’</w:t>
        </w:r>
      </w:ins>
      <w:r w:rsidRPr="00FB675A">
        <w:rPr>
          <w:i/>
          <w:iCs/>
          <w:rPrChange w:id="847" w:author="Author" w:date="2021-01-25T12:20:00Z">
            <w:rPr>
              <w:i/>
              <w:iCs/>
            </w:rPr>
          </w:rPrChange>
        </w:rPr>
        <w:t xml:space="preserve"> success increases.</w:t>
      </w:r>
    </w:p>
    <w:p w14:paraId="63031F1B" w14:textId="3D5C7E2B" w:rsidR="006A05D6" w:rsidRPr="00FB675A" w:rsidRDefault="00953CFA" w:rsidP="00FC739B">
      <w:pPr>
        <w:pStyle w:val="Heading2"/>
        <w:rPr>
          <w:i/>
          <w:iCs/>
          <w:rPrChange w:id="848" w:author="Author" w:date="2021-01-25T12:20:00Z">
            <w:rPr>
              <w:i/>
              <w:iCs/>
            </w:rPr>
          </w:rPrChange>
        </w:rPr>
      </w:pPr>
      <w:bookmarkStart w:id="849" w:name="rally-effect"/>
      <w:bookmarkEnd w:id="656"/>
      <w:r w:rsidRPr="00A07366">
        <w:rPr>
          <w:i/>
          <w:iCs/>
          <w:rPrChange w:id="850" w:author="Author" w:date="2021-01-25T13:42:00Z">
            <w:rPr>
              <w:i/>
              <w:iCs/>
            </w:rPr>
          </w:rPrChange>
        </w:rPr>
        <w:lastRenderedPageBreak/>
        <w:t xml:space="preserve">Rally </w:t>
      </w:r>
      <w:del w:id="851" w:author="Author" w:date="2021-01-24T00:54:00Z">
        <w:r w:rsidR="00A06816" w:rsidRPr="00A07366" w:rsidDel="008264D3">
          <w:rPr>
            <w:i/>
            <w:iCs/>
            <w:rPrChange w:id="852" w:author="Author" w:date="2021-01-25T13:42:00Z">
              <w:rPr>
                <w:i/>
                <w:iCs/>
              </w:rPr>
            </w:rPrChange>
          </w:rPr>
          <w:delText>E</w:delText>
        </w:r>
      </w:del>
      <w:ins w:id="853" w:author="Author" w:date="2021-01-24T00:54:00Z">
        <w:r w:rsidR="008264D3" w:rsidRPr="00A07366">
          <w:rPr>
            <w:i/>
            <w:iCs/>
            <w:rPrChange w:id="854" w:author="Author" w:date="2021-01-25T13:42:00Z">
              <w:rPr>
                <w:i/>
                <w:iCs/>
              </w:rPr>
            </w:rPrChange>
          </w:rPr>
          <w:t>e</w:t>
        </w:r>
      </w:ins>
      <w:r w:rsidRPr="00A07366">
        <w:rPr>
          <w:i/>
          <w:iCs/>
          <w:rPrChange w:id="855" w:author="Author" w:date="2021-01-25T13:42:00Z">
            <w:rPr>
              <w:i/>
              <w:iCs/>
            </w:rPr>
          </w:rPrChange>
        </w:rPr>
        <w:t>ffect</w:t>
      </w:r>
    </w:p>
    <w:p w14:paraId="09CD29DA" w14:textId="764E04D7" w:rsidR="006A05D6" w:rsidRPr="00FB675A" w:rsidRDefault="00953CFA" w:rsidP="00EF36D5">
      <w:pPr>
        <w:pStyle w:val="FirstParagraph"/>
        <w:jc w:val="both"/>
        <w:rPr>
          <w:rPrChange w:id="856" w:author="Author" w:date="2021-01-25T12:20:00Z">
            <w:rPr/>
          </w:rPrChange>
        </w:rPr>
      </w:pPr>
      <w:r w:rsidRPr="00FB675A">
        <w:rPr>
          <w:rPrChange w:id="857" w:author="Author" w:date="2021-01-25T12:20:00Z">
            <w:rPr/>
          </w:rPrChange>
        </w:rPr>
        <w:t xml:space="preserve">In this opposing scenario, strong internal ties in the sanctioned country prompt the populace to rally around its leaders. As with the </w:t>
      </w:r>
      <w:r w:rsidRPr="00FB675A">
        <w:rPr>
          <w:i/>
          <w:iCs/>
          <w:rPrChange w:id="858" w:author="Author" w:date="2021-01-25T12:20:00Z">
            <w:rPr>
              <w:i/>
              <w:iCs/>
            </w:rPr>
          </w:rPrChange>
        </w:rPr>
        <w:t>opposition effect</w:t>
      </w:r>
      <w:r w:rsidRPr="00FB675A">
        <w:rPr>
          <w:rPrChange w:id="859" w:author="Author" w:date="2021-01-25T12:20:00Z">
            <w:rPr/>
          </w:rPrChange>
        </w:rPr>
        <w:t>, the public bears most of the onus of sanctions and does not criticize the government’s policy because social capital creates conditions that support the leader’s decision to defy sanctions. For many cases of sanctions, it is also possible that social capital creates an environment in which the leader can employ social capital for personal political purposes. The leader dominates resources, controls information, and blames outside intervention by framing the sanctioned country as a victim of international conflicts.</w:t>
      </w:r>
      <w:r w:rsidRPr="00EA0844">
        <w:rPr>
          <w:rStyle w:val="FootnoteReference"/>
        </w:rPr>
        <w:footnoteReference w:id="3"/>
      </w:r>
      <w:r w:rsidRPr="00EA0844">
        <w:t xml:space="preserve"> The populace consequently views sanctions as foreign interference and finds no need to </w:t>
      </w:r>
      <w:ins w:id="860" w:author="Author" w:date="2021-01-24T00:55:00Z">
        <w:r w:rsidR="008264D3" w:rsidRPr="00645C74">
          <w:t>revolt</w:t>
        </w:r>
      </w:ins>
      <w:del w:id="861" w:author="Author" w:date="2021-01-24T00:55:00Z">
        <w:r w:rsidRPr="00645C74" w:rsidDel="008264D3">
          <w:delText>rise up</w:delText>
        </w:r>
      </w:del>
      <w:r w:rsidRPr="00FC04C7">
        <w:t xml:space="preserve"> against them. The leader thus has an incentive to use high social capital as a tool to create a rally effect through which people are inspired to support resistance to sanctions and the sanctioned government continues its controversial policy. High degrees of social capita</w:t>
      </w:r>
      <w:r w:rsidRPr="00FB675A">
        <w:rPr>
          <w:rPrChange w:id="862" w:author="Author" w:date="2021-01-25T12:20:00Z">
            <w:rPr/>
          </w:rPrChange>
        </w:rPr>
        <w:t>l in a sanctioned country can be a double-edged sword in this regard.</w:t>
      </w:r>
    </w:p>
    <w:p w14:paraId="4D55A1D4" w14:textId="310D332F" w:rsidR="00952545" w:rsidRPr="00FB675A" w:rsidRDefault="00953CFA" w:rsidP="00AC0FEC">
      <w:pPr>
        <w:pStyle w:val="BodyText"/>
        <w:jc w:val="both"/>
        <w:rPr>
          <w:rPrChange w:id="863" w:author="Author" w:date="2021-01-25T12:20:00Z">
            <w:rPr/>
          </w:rPrChange>
        </w:rPr>
      </w:pPr>
      <w:r w:rsidRPr="00FB675A">
        <w:rPr>
          <w:rPrChange w:id="864" w:author="Author" w:date="2021-01-25T12:20:00Z">
            <w:rPr/>
          </w:rPrChange>
        </w:rPr>
        <w:t xml:space="preserve">In sum, there are two reinforcing effects that lead to the condition that is favorable to the leader of the sanctioned country. While social capital can </w:t>
      </w:r>
      <w:del w:id="865" w:author="Author" w:date="2021-01-24T00:55:00Z">
        <w:r w:rsidRPr="00FB675A" w:rsidDel="008264D3">
          <w:rPr>
            <w:rPrChange w:id="866" w:author="Author" w:date="2021-01-25T12:20:00Z">
              <w:rPr/>
            </w:rPrChange>
          </w:rPr>
          <w:delText xml:space="preserve">more or less </w:delText>
        </w:r>
      </w:del>
      <w:r w:rsidRPr="00FB675A">
        <w:rPr>
          <w:rPrChange w:id="867" w:author="Author" w:date="2021-01-25T12:20:00Z">
            <w:rPr/>
          </w:rPrChange>
        </w:rPr>
        <w:t>spontaneously generate support</w:t>
      </w:r>
      <w:ins w:id="868" w:author="Author" w:date="2021-01-24T00:56:00Z">
        <w:r w:rsidR="008264D3" w:rsidRPr="00FB675A">
          <w:rPr>
            <w:rPrChange w:id="869" w:author="Author" w:date="2021-01-25T12:20:00Z">
              <w:rPr/>
            </w:rPrChange>
          </w:rPr>
          <w:t xml:space="preserve"> to an extent</w:t>
        </w:r>
      </w:ins>
      <w:r w:rsidRPr="00FB675A">
        <w:rPr>
          <w:rPrChange w:id="870" w:author="Author" w:date="2021-01-25T12:20:00Z">
            <w:rPr/>
          </w:rPrChange>
        </w:rPr>
        <w:t xml:space="preserve">, the leader can also manipulate the sources of information that create support. Thus, there are two kinds of rally effects—one spontaneous and another contrived. In reality, it is not easy to differentiate between the actions that create social capital, appeal to social capital, and </w:t>
      </w:r>
      <w:r w:rsidRPr="00FB675A">
        <w:rPr>
          <w:rPrChange w:id="871" w:author="Author" w:date="2021-01-25T12:20:00Z">
            <w:rPr/>
          </w:rPrChange>
        </w:rPr>
        <w:lastRenderedPageBreak/>
        <w:t xml:space="preserve">suppress the opposition effect. However, </w:t>
      </w:r>
      <w:ins w:id="872" w:author="Author" w:date="2021-01-24T00:56:00Z">
        <w:r w:rsidR="008264D3" w:rsidRPr="00FB675A">
          <w:rPr>
            <w:rPrChange w:id="873" w:author="Author" w:date="2021-01-25T12:20:00Z">
              <w:rPr/>
            </w:rPrChange>
          </w:rPr>
          <w:t xml:space="preserve">in this study </w:t>
        </w:r>
      </w:ins>
      <w:r w:rsidRPr="00FB675A">
        <w:rPr>
          <w:rPrChange w:id="874" w:author="Author" w:date="2021-01-25T12:20:00Z">
            <w:rPr/>
          </w:rPrChange>
        </w:rPr>
        <w:t>we note that they work in the same direction that hinders the success of sanctions.</w:t>
      </w:r>
    </w:p>
    <w:p w14:paraId="752CA375" w14:textId="111559A1" w:rsidR="006A05D6" w:rsidRPr="00FB675A" w:rsidRDefault="00953CFA" w:rsidP="00AC0FEC">
      <w:pPr>
        <w:pStyle w:val="BodyText"/>
        <w:jc w:val="both"/>
        <w:rPr>
          <w:rPrChange w:id="875" w:author="Author" w:date="2021-01-25T12:20:00Z">
            <w:rPr/>
          </w:rPrChange>
        </w:rPr>
      </w:pPr>
      <w:r w:rsidRPr="00FB675A">
        <w:rPr>
          <w:rPrChange w:id="876" w:author="Author" w:date="2021-01-25T12:20:00Z">
            <w:rPr/>
          </w:rPrChange>
        </w:rPr>
        <w:t xml:space="preserve">For example, the leader of the sanctioned country can use community organizations to monitor and suppress oppositions. </w:t>
      </w:r>
      <w:del w:id="877" w:author="Author" w:date="2021-01-24T01:08:00Z">
        <w:r w:rsidRPr="00FB675A" w:rsidDel="00361B1E">
          <w:rPr>
            <w:rPrChange w:id="878" w:author="Author" w:date="2021-01-25T12:20:00Z">
              <w:rPr/>
            </w:rPrChange>
          </w:rPr>
          <w:delText>He or she</w:delText>
        </w:r>
      </w:del>
      <w:ins w:id="879" w:author="Author" w:date="2021-01-24T01:08:00Z">
        <w:r w:rsidR="00361B1E" w:rsidRPr="00FB675A">
          <w:rPr>
            <w:rPrChange w:id="880" w:author="Author" w:date="2021-01-25T12:20:00Z">
              <w:rPr/>
            </w:rPrChange>
          </w:rPr>
          <w:t>They</w:t>
        </w:r>
      </w:ins>
      <w:r w:rsidRPr="00FB675A">
        <w:rPr>
          <w:rPrChange w:id="881" w:author="Author" w:date="2021-01-25T12:20:00Z">
            <w:rPr/>
          </w:rPrChange>
        </w:rPr>
        <w:t xml:space="preserve"> can use social networks to encourage collective action that criticizes sanctions</w:t>
      </w:r>
      <w:r w:rsidRPr="00A669B6">
        <w:rPr>
          <w:rPrChange w:id="882" w:author="Author" w:date="2021-01-25T13:45:00Z">
            <w:rPr/>
          </w:rPrChange>
        </w:rPr>
        <w:t>. Propaganda can be dispersed</w:t>
      </w:r>
      <w:r w:rsidRPr="00FB675A">
        <w:rPr>
          <w:rPrChange w:id="883" w:author="Author" w:date="2021-01-25T12:20:00Z">
            <w:rPr/>
          </w:rPrChange>
        </w:rPr>
        <w:t xml:space="preserve"> throughout the community to demonize the </w:t>
      </w:r>
      <w:ins w:id="884" w:author="Author" w:date="2021-01-24T00:57:00Z">
        <w:r w:rsidR="008264D3" w:rsidRPr="00FB675A">
          <w:rPr>
            <w:rPrChange w:id="885" w:author="Author" w:date="2021-01-25T12:20:00Z">
              <w:rPr/>
            </w:rPrChange>
          </w:rPr>
          <w:t>‘</w:t>
        </w:r>
      </w:ins>
      <w:del w:id="886" w:author="Author" w:date="2021-01-24T00:57:00Z">
        <w:r w:rsidRPr="00FB675A" w:rsidDel="008264D3">
          <w:rPr>
            <w:rPrChange w:id="887" w:author="Author" w:date="2021-01-25T12:20:00Z">
              <w:rPr/>
            </w:rPrChange>
          </w:rPr>
          <w:delText>“</w:delText>
        </w:r>
      </w:del>
      <w:r w:rsidRPr="00FB675A">
        <w:rPr>
          <w:rPrChange w:id="888" w:author="Author" w:date="2021-01-25T12:20:00Z">
            <w:rPr/>
          </w:rPrChange>
        </w:rPr>
        <w:t>imperialist force</w:t>
      </w:r>
      <w:ins w:id="889" w:author="Author" w:date="2021-01-24T00:57:00Z">
        <w:r w:rsidR="008264D3" w:rsidRPr="00FB675A">
          <w:rPr>
            <w:rPrChange w:id="890" w:author="Author" w:date="2021-01-25T12:20:00Z">
              <w:rPr/>
            </w:rPrChange>
          </w:rPr>
          <w:t>’</w:t>
        </w:r>
      </w:ins>
      <w:del w:id="891" w:author="Author" w:date="2021-01-24T00:57:00Z">
        <w:r w:rsidRPr="00FB675A" w:rsidDel="008264D3">
          <w:rPr>
            <w:rPrChange w:id="892" w:author="Author" w:date="2021-01-25T12:20:00Z">
              <w:rPr/>
            </w:rPrChange>
          </w:rPr>
          <w:delText>”</w:delText>
        </w:r>
      </w:del>
      <w:r w:rsidRPr="00FB675A">
        <w:rPr>
          <w:rPrChange w:id="893" w:author="Author" w:date="2021-01-25T12:20:00Z">
            <w:rPr/>
          </w:rPrChange>
        </w:rPr>
        <w:t xml:space="preserve"> imposing sanctions and attacking national sovereignty. If successful, the populace unites against the sender country, supporting its leader in continuing to resist. This </w:t>
      </w:r>
      <w:r w:rsidRPr="00FB675A">
        <w:rPr>
          <w:i/>
          <w:iCs/>
          <w:rPrChange w:id="894" w:author="Author" w:date="2021-01-25T12:20:00Z">
            <w:rPr>
              <w:i/>
              <w:iCs/>
            </w:rPr>
          </w:rPrChange>
        </w:rPr>
        <w:t>rally effect</w:t>
      </w:r>
      <w:r w:rsidRPr="00FB675A">
        <w:rPr>
          <w:rPrChange w:id="895" w:author="Author" w:date="2021-01-25T12:20:00Z">
            <w:rPr/>
          </w:rPrChange>
        </w:rPr>
        <w:t xml:space="preserve"> leads to the opposite expectation from the </w:t>
      </w:r>
      <w:r w:rsidRPr="00FB675A">
        <w:rPr>
          <w:i/>
          <w:iCs/>
          <w:rPrChange w:id="896" w:author="Author" w:date="2021-01-25T12:20:00Z">
            <w:rPr>
              <w:i/>
              <w:iCs/>
            </w:rPr>
          </w:rPrChange>
        </w:rPr>
        <w:t>opposition effect</w:t>
      </w:r>
      <w:r w:rsidRPr="00FB675A">
        <w:rPr>
          <w:rPrChange w:id="897" w:author="Author" w:date="2021-01-25T12:20:00Z">
            <w:rPr/>
          </w:rPrChange>
        </w:rPr>
        <w:t xml:space="preserve"> </w:t>
      </w:r>
      <w:del w:id="898" w:author="Author" w:date="2021-01-24T00:58:00Z">
        <w:r w:rsidRPr="00FB675A" w:rsidDel="008264D3">
          <w:rPr>
            <w:rPrChange w:id="899" w:author="Author" w:date="2021-01-25T12:20:00Z">
              <w:rPr/>
            </w:rPrChange>
          </w:rPr>
          <w:delText>in that</w:delText>
        </w:r>
      </w:del>
      <w:ins w:id="900" w:author="Author" w:date="2021-01-24T00:58:00Z">
        <w:r w:rsidR="008264D3" w:rsidRPr="00FB675A">
          <w:rPr>
            <w:rPrChange w:id="901" w:author="Author" w:date="2021-01-25T12:20:00Z">
              <w:rPr/>
            </w:rPrChange>
          </w:rPr>
          <w:t>as</w:t>
        </w:r>
      </w:ins>
      <w:r w:rsidRPr="00FB675A">
        <w:rPr>
          <w:rPrChange w:id="902" w:author="Author" w:date="2021-01-25T12:20:00Z">
            <w:rPr/>
          </w:rPrChange>
        </w:rPr>
        <w:t xml:space="preserve"> high degrees of social capital are conducive to sanction opposition. In this case, the degree of social capital should be associated positively with the leader of the sanctioned country’s ability to manipulate the situation. If the </w:t>
      </w:r>
      <w:r w:rsidRPr="00FB675A">
        <w:rPr>
          <w:i/>
          <w:iCs/>
          <w:rPrChange w:id="903" w:author="Author" w:date="2021-01-25T12:20:00Z">
            <w:rPr>
              <w:i/>
              <w:iCs/>
            </w:rPr>
          </w:rPrChange>
        </w:rPr>
        <w:t>rally effect</w:t>
      </w:r>
      <w:r w:rsidRPr="00FB675A">
        <w:rPr>
          <w:rPrChange w:id="904" w:author="Author" w:date="2021-01-25T12:20:00Z">
            <w:rPr/>
          </w:rPrChange>
        </w:rPr>
        <w:t xml:space="preserve"> dominates, </w:t>
      </w:r>
      <w:del w:id="905" w:author="Author" w:date="2021-01-24T01:18:00Z">
        <w:r w:rsidRPr="00FB675A" w:rsidDel="00765A0D">
          <w:rPr>
            <w:rPrChange w:id="906" w:author="Author" w:date="2021-01-25T12:20:00Z">
              <w:rPr/>
            </w:rPrChange>
          </w:rPr>
          <w:delText xml:space="preserve">we expect </w:delText>
        </w:r>
      </w:del>
      <w:r w:rsidRPr="00FB675A">
        <w:rPr>
          <w:rPrChange w:id="907" w:author="Author" w:date="2021-01-25T12:20:00Z">
            <w:rPr/>
          </w:rPrChange>
        </w:rPr>
        <w:t xml:space="preserve">the leader of the sanctioned country </w:t>
      </w:r>
      <w:ins w:id="908" w:author="Author" w:date="2021-01-24T01:18:00Z">
        <w:r w:rsidR="00765A0D" w:rsidRPr="00FB675A">
          <w:rPr>
            <w:rPrChange w:id="909" w:author="Author" w:date="2021-01-25T12:20:00Z">
              <w:rPr/>
            </w:rPrChange>
          </w:rPr>
          <w:t>is expected to</w:t>
        </w:r>
      </w:ins>
      <w:del w:id="910" w:author="Author" w:date="2021-01-24T01:18:00Z">
        <w:r w:rsidRPr="00FB675A" w:rsidDel="00765A0D">
          <w:rPr>
            <w:rPrChange w:id="911" w:author="Author" w:date="2021-01-25T12:20:00Z">
              <w:rPr/>
            </w:rPrChange>
          </w:rPr>
          <w:delText>can</w:delText>
        </w:r>
      </w:del>
      <w:r w:rsidRPr="00FB675A">
        <w:rPr>
          <w:rPrChange w:id="912" w:author="Author" w:date="2021-01-25T12:20:00Z">
            <w:rPr/>
          </w:rPrChange>
        </w:rPr>
        <w:t xml:space="preserve"> use social capital to defy sanctions. </w:t>
      </w:r>
    </w:p>
    <w:p w14:paraId="766BEBDA" w14:textId="05F11F33" w:rsidR="00952545" w:rsidRPr="00FB675A" w:rsidRDefault="00952545" w:rsidP="005505E5">
      <w:pPr>
        <w:pStyle w:val="BodyText"/>
        <w:ind w:firstLine="0"/>
        <w:jc w:val="both"/>
        <w:rPr>
          <w:i/>
          <w:iCs/>
          <w:rPrChange w:id="913" w:author="Author" w:date="2021-01-25T12:20:00Z">
            <w:rPr>
              <w:i/>
              <w:iCs/>
            </w:rPr>
          </w:rPrChange>
        </w:rPr>
      </w:pPr>
      <w:r w:rsidRPr="00FB675A">
        <w:rPr>
          <w:b/>
          <w:bCs/>
          <w:i/>
          <w:iCs/>
          <w:rPrChange w:id="914" w:author="Author" w:date="2021-01-25T12:20:00Z">
            <w:rPr>
              <w:b/>
              <w:bCs/>
              <w:i/>
              <w:iCs/>
            </w:rPr>
          </w:rPrChange>
        </w:rPr>
        <w:t xml:space="preserve">Rally </w:t>
      </w:r>
      <w:del w:id="915" w:author="Author" w:date="2021-01-24T01:18:00Z">
        <w:r w:rsidRPr="00FB675A" w:rsidDel="00765A0D">
          <w:rPr>
            <w:b/>
            <w:bCs/>
            <w:i/>
            <w:iCs/>
            <w:rPrChange w:id="916" w:author="Author" w:date="2021-01-25T12:20:00Z">
              <w:rPr>
                <w:b/>
                <w:bCs/>
                <w:i/>
                <w:iCs/>
              </w:rPr>
            </w:rPrChange>
          </w:rPr>
          <w:delText>E</w:delText>
        </w:r>
      </w:del>
      <w:ins w:id="917" w:author="Author" w:date="2021-01-24T01:19:00Z">
        <w:r w:rsidR="00765A0D" w:rsidRPr="00FB675A">
          <w:rPr>
            <w:b/>
            <w:bCs/>
            <w:i/>
            <w:iCs/>
            <w:rPrChange w:id="918" w:author="Author" w:date="2021-01-25T12:20:00Z">
              <w:rPr>
                <w:b/>
                <w:bCs/>
                <w:i/>
                <w:iCs/>
              </w:rPr>
            </w:rPrChange>
          </w:rPr>
          <w:t>e</w:t>
        </w:r>
      </w:ins>
      <w:r w:rsidRPr="00FB675A">
        <w:rPr>
          <w:b/>
          <w:bCs/>
          <w:i/>
          <w:iCs/>
          <w:rPrChange w:id="919" w:author="Author" w:date="2021-01-25T12:20:00Z">
            <w:rPr>
              <w:b/>
              <w:bCs/>
              <w:i/>
              <w:iCs/>
            </w:rPr>
          </w:rPrChange>
        </w:rPr>
        <w:t xml:space="preserve">ffect </w:t>
      </w:r>
      <w:del w:id="920" w:author="Author" w:date="2021-01-24T01:19:00Z">
        <w:r w:rsidRPr="00FB675A" w:rsidDel="00765A0D">
          <w:rPr>
            <w:b/>
            <w:bCs/>
            <w:i/>
            <w:iCs/>
            <w:rPrChange w:id="921" w:author="Author" w:date="2021-01-25T12:20:00Z">
              <w:rPr>
                <w:b/>
                <w:bCs/>
                <w:i/>
                <w:iCs/>
              </w:rPr>
            </w:rPrChange>
          </w:rPr>
          <w:delText>H</w:delText>
        </w:r>
      </w:del>
      <w:ins w:id="922" w:author="Author" w:date="2021-01-24T01:19:00Z">
        <w:r w:rsidR="00765A0D" w:rsidRPr="00FB675A">
          <w:rPr>
            <w:b/>
            <w:bCs/>
            <w:i/>
            <w:iCs/>
            <w:rPrChange w:id="923" w:author="Author" w:date="2021-01-25T12:20:00Z">
              <w:rPr>
                <w:b/>
                <w:bCs/>
                <w:i/>
                <w:iCs/>
              </w:rPr>
            </w:rPrChange>
          </w:rPr>
          <w:t>h</w:t>
        </w:r>
      </w:ins>
      <w:r w:rsidRPr="00FB675A">
        <w:rPr>
          <w:b/>
          <w:bCs/>
          <w:i/>
          <w:iCs/>
          <w:rPrChange w:id="924" w:author="Author" w:date="2021-01-25T12:20:00Z">
            <w:rPr>
              <w:b/>
              <w:bCs/>
              <w:i/>
              <w:iCs/>
            </w:rPr>
          </w:rPrChange>
        </w:rPr>
        <w:t>ypothesis</w:t>
      </w:r>
      <w:r w:rsidRPr="00FB675A">
        <w:rPr>
          <w:i/>
          <w:iCs/>
          <w:rPrChange w:id="925" w:author="Author" w:date="2021-01-25T12:20:00Z">
            <w:rPr>
              <w:i/>
              <w:iCs/>
            </w:rPr>
          </w:rPrChange>
        </w:rPr>
        <w:t>: As the level of social capital increases, the likelihood of sanction</w:t>
      </w:r>
      <w:ins w:id="926" w:author="Author" w:date="2021-01-24T01:19:00Z">
        <w:r w:rsidR="00765A0D" w:rsidRPr="00FB675A">
          <w:rPr>
            <w:i/>
            <w:iCs/>
            <w:rPrChange w:id="927" w:author="Author" w:date="2021-01-25T12:20:00Z">
              <w:rPr>
                <w:i/>
                <w:iCs/>
              </w:rPr>
            </w:rPrChange>
          </w:rPr>
          <w:t>s’</w:t>
        </w:r>
      </w:ins>
      <w:r w:rsidRPr="00FB675A">
        <w:rPr>
          <w:i/>
          <w:iCs/>
          <w:rPrChange w:id="928" w:author="Author" w:date="2021-01-25T12:20:00Z">
            <w:rPr>
              <w:i/>
              <w:iCs/>
            </w:rPr>
          </w:rPrChange>
        </w:rPr>
        <w:t xml:space="preserve"> success decreases.</w:t>
      </w:r>
    </w:p>
    <w:p w14:paraId="2128FEA8" w14:textId="5EA87E7D" w:rsidR="00952545" w:rsidRPr="00FB675A" w:rsidRDefault="00952545" w:rsidP="005505E5">
      <w:pPr>
        <w:pStyle w:val="BodyText"/>
        <w:ind w:firstLine="0"/>
        <w:jc w:val="center"/>
        <w:rPr>
          <w:rPrChange w:id="929" w:author="Author" w:date="2021-01-25T12:20:00Z">
            <w:rPr/>
          </w:rPrChange>
        </w:rPr>
      </w:pPr>
      <w:del w:id="930" w:author="Author" w:date="2021-01-24T11:18:00Z">
        <w:r w:rsidRPr="00FB675A" w:rsidDel="00212B08">
          <w:rPr>
            <w:rPrChange w:id="931" w:author="Author" w:date="2021-01-25T12:20:00Z">
              <w:rPr/>
            </w:rPrChange>
          </w:rPr>
          <w:delText>[</w:delText>
        </w:r>
      </w:del>
      <w:r w:rsidRPr="00FB675A">
        <w:rPr>
          <w:rPrChange w:id="932" w:author="Author" w:date="2021-01-25T12:20:00Z">
            <w:rPr/>
          </w:rPrChange>
        </w:rPr>
        <w:t>Figure 1</w:t>
      </w:r>
      <w:ins w:id="933" w:author="Author" w:date="2021-01-24T11:18:00Z">
        <w:r w:rsidR="00212B08" w:rsidRPr="00FB675A">
          <w:rPr>
            <w:rPrChange w:id="934" w:author="Author" w:date="2021-01-25T12:20:00Z">
              <w:rPr/>
            </w:rPrChange>
          </w:rPr>
          <w:t>.</w:t>
        </w:r>
      </w:ins>
      <w:del w:id="935" w:author="Author" w:date="2021-01-24T11:18:00Z">
        <w:r w:rsidRPr="00FB675A" w:rsidDel="00212B08">
          <w:rPr>
            <w:rPrChange w:id="936" w:author="Author" w:date="2021-01-25T12:20:00Z">
              <w:rPr/>
            </w:rPrChange>
          </w:rPr>
          <w:delText>]</w:delText>
        </w:r>
      </w:del>
      <w:ins w:id="937" w:author="Author" w:date="2021-01-24T11:18:00Z">
        <w:r w:rsidR="00212B08" w:rsidRPr="00FB675A">
          <w:rPr>
            <w:rPrChange w:id="938" w:author="Author" w:date="2021-01-25T12:20:00Z">
              <w:rPr/>
            </w:rPrChange>
          </w:rPr>
          <w:t xml:space="preserve"> in here</w:t>
        </w:r>
      </w:ins>
    </w:p>
    <w:p w14:paraId="4C87BA16" w14:textId="010976D4" w:rsidR="006A05D6" w:rsidRPr="00FB675A" w:rsidRDefault="00953CFA" w:rsidP="00B62C0D">
      <w:pPr>
        <w:pStyle w:val="BodyText"/>
        <w:jc w:val="both"/>
        <w:rPr>
          <w:rPrChange w:id="939" w:author="Author" w:date="2021-01-25T12:20:00Z">
            <w:rPr/>
          </w:rPrChange>
        </w:rPr>
      </w:pPr>
      <w:r w:rsidRPr="00FB675A">
        <w:rPr>
          <w:rPrChange w:id="940" w:author="Author" w:date="2021-01-25T12:20:00Z">
            <w:rPr/>
          </w:rPrChange>
        </w:rPr>
        <w:t>Figure 1</w:t>
      </w:r>
      <w:ins w:id="941" w:author="Author" w:date="2021-01-24T11:18:00Z">
        <w:r w:rsidR="00212B08" w:rsidRPr="00FB675A">
          <w:rPr>
            <w:rPrChange w:id="942" w:author="Author" w:date="2021-01-25T12:20:00Z">
              <w:rPr/>
            </w:rPrChange>
          </w:rPr>
          <w:t>.</w:t>
        </w:r>
      </w:ins>
      <w:r w:rsidRPr="00FB675A">
        <w:rPr>
          <w:rPrChange w:id="943" w:author="Author" w:date="2021-01-25T12:20:00Z">
            <w:rPr/>
          </w:rPrChange>
        </w:rPr>
        <w:t xml:space="preserve"> summarizes </w:t>
      </w:r>
      <w:ins w:id="944" w:author="Author" w:date="2021-01-24T01:20:00Z">
        <w:r w:rsidR="009E6F30" w:rsidRPr="00FB675A">
          <w:rPr>
            <w:rPrChange w:id="945" w:author="Author" w:date="2021-01-25T12:20:00Z">
              <w:rPr/>
            </w:rPrChange>
          </w:rPr>
          <w:t>t</w:t>
        </w:r>
      </w:ins>
      <w:ins w:id="946" w:author="Author" w:date="2021-01-24T01:21:00Z">
        <w:r w:rsidR="009E6F30" w:rsidRPr="00FB675A">
          <w:rPr>
            <w:rPrChange w:id="947" w:author="Author" w:date="2021-01-25T12:20:00Z">
              <w:rPr/>
            </w:rPrChange>
          </w:rPr>
          <w:t>he</w:t>
        </w:r>
      </w:ins>
      <w:del w:id="948" w:author="Author" w:date="2021-01-24T01:21:00Z">
        <w:r w:rsidRPr="00FB675A" w:rsidDel="009E6F30">
          <w:rPr>
            <w:rPrChange w:id="949" w:author="Author" w:date="2021-01-25T12:20:00Z">
              <w:rPr/>
            </w:rPrChange>
          </w:rPr>
          <w:delText>our</w:delText>
        </w:r>
      </w:del>
      <w:r w:rsidRPr="00FB675A">
        <w:rPr>
          <w:rPrChange w:id="950" w:author="Author" w:date="2021-01-25T12:20:00Z">
            <w:rPr/>
          </w:rPrChange>
        </w:rPr>
        <w:t xml:space="preserve"> theoretical expectations based on the conflicting </w:t>
      </w:r>
      <w:r w:rsidRPr="00FB675A">
        <w:rPr>
          <w:i/>
          <w:iCs/>
          <w:rPrChange w:id="951" w:author="Author" w:date="2021-01-25T12:20:00Z">
            <w:rPr>
              <w:i/>
              <w:iCs/>
            </w:rPr>
          </w:rPrChange>
        </w:rPr>
        <w:t>opposition effect</w:t>
      </w:r>
      <w:r w:rsidRPr="00FB675A">
        <w:rPr>
          <w:rPrChange w:id="952" w:author="Author" w:date="2021-01-25T12:20:00Z">
            <w:rPr/>
          </w:rPrChange>
        </w:rPr>
        <w:t xml:space="preserve"> and </w:t>
      </w:r>
      <w:r w:rsidRPr="00FB675A">
        <w:rPr>
          <w:i/>
          <w:iCs/>
          <w:rPrChange w:id="953" w:author="Author" w:date="2021-01-25T12:20:00Z">
            <w:rPr>
              <w:i/>
              <w:iCs/>
            </w:rPr>
          </w:rPrChange>
        </w:rPr>
        <w:t>rally effect</w:t>
      </w:r>
      <w:r w:rsidRPr="00FB675A">
        <w:rPr>
          <w:rPrChange w:id="954" w:author="Author" w:date="2021-01-25T12:20:00Z">
            <w:rPr/>
          </w:rPrChange>
        </w:rPr>
        <w:t xml:space="preserve"> of social capital. The success of sanctions depends on </w:t>
      </w:r>
      <w:ins w:id="955" w:author="Author" w:date="2021-01-24T01:21:00Z">
        <w:r w:rsidR="009E6F30" w:rsidRPr="00FB675A">
          <w:rPr>
            <w:rPrChange w:id="956" w:author="Author" w:date="2021-01-25T12:20:00Z">
              <w:rPr/>
            </w:rPrChange>
          </w:rPr>
          <w:t xml:space="preserve">the </w:t>
        </w:r>
      </w:ins>
      <w:r w:rsidRPr="00FB675A">
        <w:rPr>
          <w:rPrChange w:id="957" w:author="Author" w:date="2021-01-25T12:20:00Z">
            <w:rPr/>
          </w:rPrChange>
        </w:rPr>
        <w:t>degree of social capital in the sanctioned country. Social capital helps reveal citizen preferences effectively through collective action, which can function negatively as a veto constraint (</w:t>
      </w:r>
      <w:r w:rsidRPr="00FB675A">
        <w:rPr>
          <w:i/>
          <w:iCs/>
          <w:rPrChange w:id="958" w:author="Author" w:date="2021-01-25T12:20:00Z">
            <w:rPr>
              <w:i/>
              <w:iCs/>
            </w:rPr>
          </w:rPrChange>
        </w:rPr>
        <w:t>opposition effect</w:t>
      </w:r>
      <w:r w:rsidRPr="00FB675A">
        <w:rPr>
          <w:rPrChange w:id="959" w:author="Author" w:date="2021-01-25T12:20:00Z">
            <w:rPr/>
          </w:rPrChange>
        </w:rPr>
        <w:t>) or positively as defenders of the sanctioned country’s leader (</w:t>
      </w:r>
      <w:r w:rsidRPr="00FB675A">
        <w:rPr>
          <w:i/>
          <w:iCs/>
          <w:rPrChange w:id="960" w:author="Author" w:date="2021-01-25T12:20:00Z">
            <w:rPr>
              <w:i/>
              <w:iCs/>
            </w:rPr>
          </w:rPrChange>
        </w:rPr>
        <w:t>rally effect</w:t>
      </w:r>
      <w:r w:rsidRPr="00FB675A">
        <w:rPr>
          <w:rPrChange w:id="961" w:author="Author" w:date="2021-01-25T12:20:00Z">
            <w:rPr/>
          </w:rPrChange>
        </w:rPr>
        <w:t xml:space="preserve">). The question now shifts to determining which effect is greater. As the degree of social capital increases, will the afflicted populace mobilize, oppose the leader’s policy, and </w:t>
      </w:r>
      <w:ins w:id="962" w:author="Author" w:date="2021-01-24T01:21:00Z">
        <w:r w:rsidR="009E6F30" w:rsidRPr="00FB675A">
          <w:rPr>
            <w:rPrChange w:id="963" w:author="Author" w:date="2021-01-25T12:20:00Z">
              <w:rPr/>
            </w:rPrChange>
          </w:rPr>
          <w:t>display</w:t>
        </w:r>
      </w:ins>
      <w:del w:id="964" w:author="Author" w:date="2021-01-24T01:21:00Z">
        <w:r w:rsidRPr="00FB675A" w:rsidDel="009E6F30">
          <w:rPr>
            <w:rPrChange w:id="965" w:author="Author" w:date="2021-01-25T12:20:00Z">
              <w:rPr/>
            </w:rPrChange>
          </w:rPr>
          <w:delText>show</w:delText>
        </w:r>
      </w:del>
      <w:r w:rsidRPr="00FB675A">
        <w:rPr>
          <w:rPrChange w:id="966" w:author="Author" w:date="2021-01-25T12:20:00Z">
            <w:rPr/>
          </w:rPrChange>
        </w:rPr>
        <w:t xml:space="preserve"> the </w:t>
      </w:r>
      <w:r w:rsidRPr="00FB675A">
        <w:rPr>
          <w:i/>
          <w:iCs/>
          <w:rPrChange w:id="967" w:author="Author" w:date="2021-01-25T12:20:00Z">
            <w:rPr>
              <w:i/>
              <w:iCs/>
            </w:rPr>
          </w:rPrChange>
        </w:rPr>
        <w:t>opposition effect</w:t>
      </w:r>
      <w:r w:rsidRPr="00FB675A">
        <w:rPr>
          <w:rPrChange w:id="968" w:author="Author" w:date="2021-01-25T12:20:00Z">
            <w:rPr/>
          </w:rPrChange>
        </w:rPr>
        <w:t xml:space="preserve">? Or will the </w:t>
      </w:r>
      <w:r w:rsidRPr="00FB675A">
        <w:rPr>
          <w:rPrChange w:id="969" w:author="Author" w:date="2021-01-25T12:20:00Z">
            <w:rPr/>
          </w:rPrChange>
        </w:rPr>
        <w:lastRenderedPageBreak/>
        <w:t xml:space="preserve">populace support its leader in defying sanctions through the </w:t>
      </w:r>
      <w:r w:rsidRPr="00FB675A">
        <w:rPr>
          <w:i/>
          <w:iCs/>
          <w:rPrChange w:id="970" w:author="Author" w:date="2021-01-25T12:20:00Z">
            <w:rPr>
              <w:i/>
              <w:iCs/>
            </w:rPr>
          </w:rPrChange>
        </w:rPr>
        <w:t>rally effect</w:t>
      </w:r>
      <w:r w:rsidRPr="00FB675A">
        <w:rPr>
          <w:rPrChange w:id="971" w:author="Author" w:date="2021-01-25T12:20:00Z">
            <w:rPr/>
          </w:rPrChange>
        </w:rPr>
        <w:t xml:space="preserve">? It is unclear </w:t>
      </w:r>
      <w:del w:id="972" w:author="Author" w:date="2021-01-24T01:22:00Z">
        <w:r w:rsidRPr="00FB675A" w:rsidDel="009E6F30">
          <w:rPr>
            <w:rPrChange w:id="973" w:author="Author" w:date="2021-01-25T12:20:00Z">
              <w:rPr/>
            </w:rPrChange>
          </w:rPr>
          <w:delText xml:space="preserve">as to </w:delText>
        </w:r>
      </w:del>
      <w:r w:rsidRPr="00FB675A">
        <w:rPr>
          <w:rPrChange w:id="974" w:author="Author" w:date="2021-01-25T12:20:00Z">
            <w:rPr/>
          </w:rPrChange>
        </w:rPr>
        <w:t xml:space="preserve">which effect prevails as social capital increases. </w:t>
      </w:r>
      <w:ins w:id="975" w:author="Author" w:date="2021-01-24T01:22:00Z">
        <w:r w:rsidR="009E6F30" w:rsidRPr="00FB675A">
          <w:rPr>
            <w:rPrChange w:id="976" w:author="Author" w:date="2021-01-25T12:20:00Z">
              <w:rPr/>
            </w:rPrChange>
          </w:rPr>
          <w:t>In this study, we</w:t>
        </w:r>
      </w:ins>
      <w:del w:id="977" w:author="Author" w:date="2021-01-24T01:22:00Z">
        <w:r w:rsidRPr="00FB675A" w:rsidDel="009E6F30">
          <w:rPr>
            <w:rPrChange w:id="978" w:author="Author" w:date="2021-01-25T12:20:00Z">
              <w:rPr/>
            </w:rPrChange>
          </w:rPr>
          <w:delText>We</w:delText>
        </w:r>
      </w:del>
      <w:r w:rsidRPr="00FB675A">
        <w:rPr>
          <w:rPrChange w:id="979" w:author="Author" w:date="2021-01-25T12:20:00Z">
            <w:rPr/>
          </w:rPrChange>
        </w:rPr>
        <w:t xml:space="preserve"> posit that both effects are theoretically plausible and that empirical evidence will </w:t>
      </w:r>
      <w:ins w:id="980" w:author="Author" w:date="2021-01-24T01:22:00Z">
        <w:r w:rsidR="009E6F30" w:rsidRPr="00FB675A">
          <w:rPr>
            <w:rPrChange w:id="981" w:author="Author" w:date="2021-01-25T12:20:00Z">
              <w:rPr/>
            </w:rPrChange>
          </w:rPr>
          <w:t>reveal</w:t>
        </w:r>
      </w:ins>
      <w:del w:id="982" w:author="Author" w:date="2021-01-24T01:22:00Z">
        <w:r w:rsidRPr="00FB675A" w:rsidDel="009E6F30">
          <w:rPr>
            <w:rPrChange w:id="983" w:author="Author" w:date="2021-01-25T12:20:00Z">
              <w:rPr/>
            </w:rPrChange>
          </w:rPr>
          <w:delText>show</w:delText>
        </w:r>
      </w:del>
      <w:r w:rsidRPr="00FB675A">
        <w:rPr>
          <w:rPrChange w:id="984" w:author="Author" w:date="2021-01-25T12:20:00Z">
            <w:rPr/>
          </w:rPrChange>
        </w:rPr>
        <w:t xml:space="preserve"> which outweighs the other.</w:t>
      </w:r>
    </w:p>
    <w:p w14:paraId="0DFABE21" w14:textId="1F8F37A4" w:rsidR="006A05D6" w:rsidRPr="00FB675A" w:rsidRDefault="00953CFA" w:rsidP="00B62C0D">
      <w:pPr>
        <w:pStyle w:val="Heading1"/>
        <w:rPr>
          <w:sz w:val="28"/>
          <w:szCs w:val="36"/>
          <w:rPrChange w:id="985" w:author="Author" w:date="2021-01-25T12:20:00Z">
            <w:rPr>
              <w:sz w:val="28"/>
              <w:szCs w:val="36"/>
            </w:rPr>
          </w:rPrChange>
        </w:rPr>
      </w:pPr>
      <w:bookmarkStart w:id="986" w:name="data-variables-and-methods"/>
      <w:bookmarkEnd w:id="453"/>
      <w:bookmarkEnd w:id="849"/>
      <w:r w:rsidRPr="00FB675A">
        <w:rPr>
          <w:sz w:val="28"/>
          <w:szCs w:val="36"/>
          <w:rPrChange w:id="987" w:author="Author" w:date="2021-01-25T12:20:00Z">
            <w:rPr>
              <w:sz w:val="28"/>
              <w:szCs w:val="36"/>
            </w:rPr>
          </w:rPrChange>
        </w:rPr>
        <w:t xml:space="preserve">Data, </w:t>
      </w:r>
      <w:del w:id="988" w:author="Author" w:date="2021-01-24T01:23:00Z">
        <w:r w:rsidRPr="00FB675A" w:rsidDel="009E6F30">
          <w:rPr>
            <w:sz w:val="28"/>
            <w:szCs w:val="36"/>
            <w:rPrChange w:id="989" w:author="Author" w:date="2021-01-25T12:20:00Z">
              <w:rPr>
                <w:sz w:val="28"/>
                <w:szCs w:val="36"/>
              </w:rPr>
            </w:rPrChange>
          </w:rPr>
          <w:delText>V</w:delText>
        </w:r>
      </w:del>
      <w:ins w:id="990" w:author="Author" w:date="2021-01-24T01:23:00Z">
        <w:r w:rsidR="009E6F30" w:rsidRPr="00FB675A">
          <w:rPr>
            <w:sz w:val="28"/>
            <w:szCs w:val="36"/>
            <w:rPrChange w:id="991" w:author="Author" w:date="2021-01-25T12:20:00Z">
              <w:rPr>
                <w:sz w:val="28"/>
                <w:szCs w:val="36"/>
              </w:rPr>
            </w:rPrChange>
          </w:rPr>
          <w:t>v</w:t>
        </w:r>
      </w:ins>
      <w:r w:rsidRPr="00FB675A">
        <w:rPr>
          <w:sz w:val="28"/>
          <w:szCs w:val="36"/>
          <w:rPrChange w:id="992" w:author="Author" w:date="2021-01-25T12:20:00Z">
            <w:rPr>
              <w:sz w:val="28"/>
              <w:szCs w:val="36"/>
            </w:rPr>
          </w:rPrChange>
        </w:rPr>
        <w:t xml:space="preserve">ariables, and </w:t>
      </w:r>
      <w:del w:id="993" w:author="Author" w:date="2021-01-24T01:23:00Z">
        <w:r w:rsidRPr="00FB675A" w:rsidDel="009E6F30">
          <w:rPr>
            <w:sz w:val="28"/>
            <w:szCs w:val="36"/>
            <w:rPrChange w:id="994" w:author="Author" w:date="2021-01-25T12:20:00Z">
              <w:rPr>
                <w:sz w:val="28"/>
                <w:szCs w:val="36"/>
              </w:rPr>
            </w:rPrChange>
          </w:rPr>
          <w:delText>M</w:delText>
        </w:r>
      </w:del>
      <w:ins w:id="995" w:author="Author" w:date="2021-01-24T01:23:00Z">
        <w:r w:rsidR="009E6F30" w:rsidRPr="00FB675A">
          <w:rPr>
            <w:sz w:val="28"/>
            <w:szCs w:val="36"/>
            <w:rPrChange w:id="996" w:author="Author" w:date="2021-01-25T12:20:00Z">
              <w:rPr>
                <w:sz w:val="28"/>
                <w:szCs w:val="36"/>
              </w:rPr>
            </w:rPrChange>
          </w:rPr>
          <w:t>m</w:t>
        </w:r>
      </w:ins>
      <w:r w:rsidRPr="00FB675A">
        <w:rPr>
          <w:sz w:val="28"/>
          <w:szCs w:val="36"/>
          <w:rPrChange w:id="997" w:author="Author" w:date="2021-01-25T12:20:00Z">
            <w:rPr>
              <w:sz w:val="28"/>
              <w:szCs w:val="36"/>
            </w:rPr>
          </w:rPrChange>
        </w:rPr>
        <w:t>ethods</w:t>
      </w:r>
    </w:p>
    <w:p w14:paraId="675CAD2F" w14:textId="76C3CCD0" w:rsidR="006A05D6" w:rsidRPr="00FB675A" w:rsidRDefault="00953CFA">
      <w:pPr>
        <w:pStyle w:val="Heading2"/>
        <w:rPr>
          <w:i/>
          <w:iCs/>
          <w:rPrChange w:id="998" w:author="Author" w:date="2021-01-25T12:20:00Z">
            <w:rPr>
              <w:i/>
              <w:iCs/>
            </w:rPr>
          </w:rPrChange>
        </w:rPr>
      </w:pPr>
      <w:bookmarkStart w:id="999" w:name="data"/>
      <w:r w:rsidRPr="00FB675A">
        <w:rPr>
          <w:i/>
          <w:iCs/>
          <w:rPrChange w:id="1000" w:author="Author" w:date="2021-01-25T12:20:00Z">
            <w:rPr>
              <w:i/>
              <w:iCs/>
            </w:rPr>
          </w:rPrChange>
        </w:rPr>
        <w:t>Data</w:t>
      </w:r>
    </w:p>
    <w:p w14:paraId="696CE2ED" w14:textId="745BBCB4" w:rsidR="006A05D6" w:rsidRPr="00EA0844" w:rsidRDefault="00953CFA" w:rsidP="00FC739B">
      <w:pPr>
        <w:pStyle w:val="FirstParagraph"/>
        <w:jc w:val="both"/>
      </w:pPr>
      <w:del w:id="1001" w:author="Author" w:date="2021-01-24T01:23:00Z">
        <w:r w:rsidRPr="00FB675A" w:rsidDel="009E6F30">
          <w:rPr>
            <w:rPrChange w:id="1002" w:author="Author" w:date="2021-01-25T12:20:00Z">
              <w:rPr/>
            </w:rPrChange>
          </w:rPr>
          <w:delText>We subject our</w:delText>
        </w:r>
      </w:del>
      <w:ins w:id="1003" w:author="Author" w:date="2021-01-24T01:23:00Z">
        <w:r w:rsidR="009E6F30" w:rsidRPr="00FB675A">
          <w:rPr>
            <w:rPrChange w:id="1004" w:author="Author" w:date="2021-01-25T12:20:00Z">
              <w:rPr/>
            </w:rPrChange>
          </w:rPr>
          <w:t xml:space="preserve">In this study, </w:t>
        </w:r>
      </w:ins>
      <w:ins w:id="1005" w:author="Author" w:date="2021-01-24T12:14:00Z">
        <w:r w:rsidR="00FC739B" w:rsidRPr="00FB675A">
          <w:rPr>
            <w:rPrChange w:id="1006" w:author="Author" w:date="2021-01-25T12:20:00Z">
              <w:rPr/>
            </w:rPrChange>
          </w:rPr>
          <w:t xml:space="preserve">we subject </w:t>
        </w:r>
      </w:ins>
      <w:ins w:id="1007" w:author="Author" w:date="2021-01-24T01:23:00Z">
        <w:r w:rsidR="009E6F30" w:rsidRPr="00FB675A">
          <w:rPr>
            <w:rPrChange w:id="1008" w:author="Author" w:date="2021-01-25T12:20:00Z">
              <w:rPr/>
            </w:rPrChange>
          </w:rPr>
          <w:t>the</w:t>
        </w:r>
      </w:ins>
      <w:r w:rsidRPr="00FB675A">
        <w:rPr>
          <w:rPrChange w:id="1009" w:author="Author" w:date="2021-01-25T12:20:00Z">
            <w:rPr/>
          </w:rPrChange>
        </w:rPr>
        <w:t xml:space="preserve"> theory of social capital, information, and sanctions to empirical tests using three datasets. One is the Threat and Imposition of Sanctions (TIES) project (Version 4.0), which covers imposition of sanctions from 1945 to 2005 (Morgan, Bapat, </w:t>
      </w:r>
      <w:ins w:id="1010" w:author="Author" w:date="2021-01-24T01:24:00Z">
        <w:r w:rsidR="00682DE8" w:rsidRPr="00FB675A">
          <w:rPr>
            <w:rPrChange w:id="1011" w:author="Author" w:date="2021-01-25T12:20:00Z">
              <w:rPr/>
            </w:rPrChange>
          </w:rPr>
          <w:t>&amp;</w:t>
        </w:r>
      </w:ins>
      <w:del w:id="1012" w:author="Author" w:date="2021-01-24T01:24:00Z">
        <w:r w:rsidRPr="00FB675A" w:rsidDel="00682DE8">
          <w:rPr>
            <w:rPrChange w:id="1013" w:author="Author" w:date="2021-01-25T12:20:00Z">
              <w:rPr/>
            </w:rPrChange>
          </w:rPr>
          <w:delText>and</w:delText>
        </w:r>
      </w:del>
      <w:r w:rsidRPr="00FB675A">
        <w:rPr>
          <w:rPrChange w:id="1014" w:author="Author" w:date="2021-01-25T12:20:00Z">
            <w:rPr/>
          </w:rPrChange>
        </w:rPr>
        <w:t xml:space="preserve"> Krustev, 2009), and </w:t>
      </w:r>
      <w:ins w:id="1015" w:author="Author" w:date="2021-01-24T01:24:00Z">
        <w:r w:rsidR="00682DE8" w:rsidRPr="00FB675A">
          <w:rPr>
            <w:rPrChange w:id="1016" w:author="Author" w:date="2021-01-25T12:20:00Z">
              <w:rPr/>
            </w:rPrChange>
          </w:rPr>
          <w:t>the other</w:t>
        </w:r>
      </w:ins>
      <w:del w:id="1017" w:author="Author" w:date="2021-01-24T01:24:00Z">
        <w:r w:rsidRPr="00FB675A" w:rsidDel="00682DE8">
          <w:rPr>
            <w:rPrChange w:id="1018" w:author="Author" w:date="2021-01-25T12:20:00Z">
              <w:rPr/>
            </w:rPrChange>
          </w:rPr>
          <w:delText>another</w:delText>
        </w:r>
      </w:del>
      <w:r w:rsidRPr="00FB675A">
        <w:rPr>
          <w:rPrChange w:id="1019" w:author="Author" w:date="2021-01-25T12:20:00Z">
            <w:rPr/>
          </w:rPrChange>
        </w:rPr>
        <w:t xml:space="preserve"> is the dataset from the World Values Survey (WVS). Combining these datasets, </w:t>
      </w:r>
      <w:del w:id="1020" w:author="Author" w:date="2021-01-24T01:25:00Z">
        <w:r w:rsidRPr="00FB675A" w:rsidDel="00682DE8">
          <w:rPr>
            <w:rPrChange w:id="1021" w:author="Author" w:date="2021-01-25T12:20:00Z">
              <w:rPr/>
            </w:rPrChange>
          </w:rPr>
          <w:delText xml:space="preserve">we analyze </w:delText>
        </w:r>
      </w:del>
      <w:ins w:id="1022" w:author="Author" w:date="2021-01-24T01:25:00Z">
        <w:r w:rsidR="00682DE8" w:rsidRPr="00FB675A">
          <w:rPr>
            <w:rPrChange w:id="1023" w:author="Author" w:date="2021-01-25T12:20:00Z">
              <w:rPr/>
            </w:rPrChange>
          </w:rPr>
          <w:t xml:space="preserve">the </w:t>
        </w:r>
      </w:ins>
      <w:r w:rsidRPr="00FB675A">
        <w:rPr>
          <w:rPrChange w:id="1024" w:author="Author" w:date="2021-01-25T12:20:00Z">
            <w:rPr/>
          </w:rPrChange>
        </w:rPr>
        <w:t>individual instances of sanctions across 1981–2005</w:t>
      </w:r>
      <w:ins w:id="1025" w:author="Author" w:date="2021-01-24T01:25:00Z">
        <w:r w:rsidR="00682DE8" w:rsidRPr="00FB675A">
          <w:rPr>
            <w:rPrChange w:id="1026" w:author="Author" w:date="2021-01-25T12:20:00Z">
              <w:rPr/>
            </w:rPrChange>
          </w:rPr>
          <w:t xml:space="preserve"> are analyzed</w:t>
        </w:r>
      </w:ins>
      <w:r w:rsidRPr="00FB675A">
        <w:rPr>
          <w:rPrChange w:id="1027" w:author="Author" w:date="2021-01-25T12:20:00Z">
            <w:rPr/>
          </w:rPrChange>
        </w:rPr>
        <w:t xml:space="preserve">. WVS has conducted one of the largest cross-national opinion surveys since 1981 regularly, and we utilize </w:t>
      </w:r>
      <w:del w:id="1028" w:author="Author" w:date="2021-01-24T12:14:00Z">
        <w:r w:rsidRPr="00FB675A" w:rsidDel="00FC739B">
          <w:rPr>
            <w:rPrChange w:id="1029" w:author="Author" w:date="2021-01-25T12:20:00Z">
              <w:rPr/>
            </w:rPrChange>
          </w:rPr>
          <w:delText>its</w:delText>
        </w:r>
      </w:del>
      <w:ins w:id="1030" w:author="Author" w:date="2021-01-24T01:25:00Z">
        <w:r w:rsidR="00682DE8" w:rsidRPr="00FB675A">
          <w:rPr>
            <w:rPrChange w:id="1031" w:author="Author" w:date="2021-01-25T12:20:00Z">
              <w:rPr/>
            </w:rPrChange>
          </w:rPr>
          <w:t>the</w:t>
        </w:r>
      </w:ins>
      <w:r w:rsidRPr="00FB675A">
        <w:rPr>
          <w:rPrChange w:id="1032" w:author="Author" w:date="2021-01-25T12:20:00Z">
            <w:rPr/>
          </w:rPrChange>
        </w:rPr>
        <w:t xml:space="preserve"> data </w:t>
      </w:r>
      <w:ins w:id="1033" w:author="Author" w:date="2021-01-24T01:26:00Z">
        <w:r w:rsidR="00682DE8" w:rsidRPr="00FB675A">
          <w:rPr>
            <w:rPrChange w:id="1034" w:author="Author" w:date="2021-01-25T12:20:00Z">
              <w:rPr/>
            </w:rPrChange>
          </w:rPr>
          <w:t xml:space="preserve">from </w:t>
        </w:r>
      </w:ins>
      <w:ins w:id="1035" w:author="Author" w:date="2021-01-25T13:48:00Z">
        <w:r w:rsidR="001E2463">
          <w:t xml:space="preserve">the </w:t>
        </w:r>
      </w:ins>
      <w:ins w:id="1036" w:author="Author" w:date="2021-01-24T01:26:00Z">
        <w:r w:rsidR="00682DE8" w:rsidRPr="00645C74">
          <w:t xml:space="preserve">survey </w:t>
        </w:r>
      </w:ins>
      <w:r w:rsidRPr="00645C74">
        <w:t xml:space="preserve">to operationalize social capital by measuring survey questions related to trust, membership, and confidence. We include </w:t>
      </w:r>
      <w:del w:id="1037" w:author="Author" w:date="2021-01-24T12:14:00Z">
        <w:r w:rsidRPr="00FC04C7" w:rsidDel="00FC739B">
          <w:delText>c</w:delText>
        </w:r>
      </w:del>
      <w:ins w:id="1038" w:author="Author" w:date="2021-01-24T01:26:00Z">
        <w:r w:rsidR="00682DE8" w:rsidRPr="00FC04C7">
          <w:t>C</w:t>
        </w:r>
      </w:ins>
      <w:r w:rsidRPr="00FB675A">
        <w:rPr>
          <w:rPrChange w:id="1039" w:author="Author" w:date="2021-01-25T12:20:00Z">
            <w:rPr/>
          </w:rPrChange>
        </w:rPr>
        <w:t>ountries in all six waves of the WVS. Wave 1 covers 1981–1984, Wave 2 covers 1990–1994, Wave 3 covers 1995–1998, Wave 4 covers 1999–2004, Wave 5 covers 2005–2009, and Wave 6 covers 2010–2014. Although Wave 1 posed survey questions about trust, membership, and confidence to only nine countries, the number rose to 17 in Wave 2, 53 in Wave 3, 40 in Wave 4, 57 in Wave 5, and 59 in Wave 6.</w:t>
      </w:r>
      <w:r w:rsidRPr="00EA0844">
        <w:rPr>
          <w:rStyle w:val="FootnoteReference"/>
        </w:rPr>
        <w:footnoteReference w:id="4"/>
      </w:r>
    </w:p>
    <w:p w14:paraId="114A8BCC" w14:textId="50953901" w:rsidR="006A05D6" w:rsidRPr="00EA0844" w:rsidRDefault="00953CFA" w:rsidP="00FC739B">
      <w:pPr>
        <w:pStyle w:val="Heading2"/>
        <w:rPr>
          <w:i/>
          <w:iCs/>
        </w:rPr>
      </w:pPr>
      <w:bookmarkStart w:id="1041" w:name="variables"/>
      <w:bookmarkEnd w:id="999"/>
      <w:r w:rsidRPr="00EA0844">
        <w:rPr>
          <w:i/>
          <w:iCs/>
        </w:rPr>
        <w:lastRenderedPageBreak/>
        <w:t>Variables</w:t>
      </w:r>
    </w:p>
    <w:p w14:paraId="73E1C196" w14:textId="60304C2C" w:rsidR="006A05D6" w:rsidRPr="00EA0844" w:rsidRDefault="00953CFA" w:rsidP="00FC739B">
      <w:pPr>
        <w:pStyle w:val="FirstParagraph"/>
        <w:jc w:val="both"/>
      </w:pPr>
      <w:r w:rsidRPr="00645C74">
        <w:t xml:space="preserve">Our dependent variable identifies the success of sanctions as a binary variable using the variable, </w:t>
      </w:r>
      <w:r w:rsidRPr="00645C74">
        <w:rPr>
          <w:i/>
          <w:iCs/>
        </w:rPr>
        <w:t>Final Outcome</w:t>
      </w:r>
      <w:r w:rsidRPr="00FC04C7">
        <w:t xml:space="preserve">, from </w:t>
      </w:r>
      <w:ins w:id="1042" w:author="Author" w:date="2021-01-24T01:27:00Z">
        <w:r w:rsidR="00682DE8" w:rsidRPr="00FB675A">
          <w:rPr>
            <w:rPrChange w:id="1043" w:author="Author" w:date="2021-01-25T12:20:00Z">
              <w:rPr/>
            </w:rPrChange>
          </w:rPr>
          <w:t xml:space="preserve">the </w:t>
        </w:r>
      </w:ins>
      <w:r w:rsidRPr="00FB675A">
        <w:rPr>
          <w:rPrChange w:id="1044" w:author="Author" w:date="2021-01-25T12:20:00Z">
            <w:rPr/>
          </w:rPrChange>
        </w:rPr>
        <w:t xml:space="preserve">TIES data. </w:t>
      </w:r>
      <w:del w:id="1045" w:author="Author" w:date="2021-01-24T01:28:00Z">
        <w:r w:rsidRPr="00FB675A" w:rsidDel="00682DE8">
          <w:rPr>
            <w:rPrChange w:id="1046" w:author="Author" w:date="2021-01-25T12:20:00Z">
              <w:rPr/>
            </w:rPrChange>
          </w:rPr>
          <w:delText>We define s</w:delText>
        </w:r>
      </w:del>
      <w:ins w:id="1047" w:author="Author" w:date="2021-01-24T01:28:00Z">
        <w:r w:rsidR="00682DE8" w:rsidRPr="00FB675A">
          <w:rPr>
            <w:rPrChange w:id="1048" w:author="Author" w:date="2021-01-25T12:20:00Z">
              <w:rPr/>
            </w:rPrChange>
          </w:rPr>
          <w:t>S</w:t>
        </w:r>
      </w:ins>
      <w:r w:rsidRPr="00FB675A">
        <w:rPr>
          <w:rPrChange w:id="1049" w:author="Author" w:date="2021-01-25T12:20:00Z">
            <w:rPr/>
          </w:rPrChange>
        </w:rPr>
        <w:t xml:space="preserve">anctions </w:t>
      </w:r>
      <w:ins w:id="1050" w:author="Author" w:date="2021-01-24T01:28:00Z">
        <w:r w:rsidR="00682DE8" w:rsidRPr="00FB675A">
          <w:rPr>
            <w:rPrChange w:id="1051" w:author="Author" w:date="2021-01-25T12:20:00Z">
              <w:rPr/>
            </w:rPrChange>
          </w:rPr>
          <w:t xml:space="preserve">have been defined </w:t>
        </w:r>
      </w:ins>
      <w:r w:rsidRPr="00FB675A">
        <w:rPr>
          <w:rPrChange w:id="1052" w:author="Author" w:date="2021-01-25T12:20:00Z">
            <w:rPr/>
          </w:rPrChange>
        </w:rPr>
        <w:t xml:space="preserve">as successful and </w:t>
      </w:r>
      <w:ins w:id="1053" w:author="Author" w:date="2021-01-24T01:28:00Z">
        <w:r w:rsidR="00682DE8" w:rsidRPr="00FB675A">
          <w:rPr>
            <w:rPrChange w:id="1054" w:author="Author" w:date="2021-01-25T12:20:00Z">
              <w:rPr/>
            </w:rPrChange>
          </w:rPr>
          <w:t xml:space="preserve">are </w:t>
        </w:r>
      </w:ins>
      <w:r w:rsidRPr="00FB675A">
        <w:rPr>
          <w:rPrChange w:id="1055" w:author="Author" w:date="2021-01-25T12:20:00Z">
            <w:rPr/>
          </w:rPrChange>
        </w:rPr>
        <w:t>assign</w:t>
      </w:r>
      <w:ins w:id="1056" w:author="Author" w:date="2021-01-24T01:28:00Z">
        <w:r w:rsidR="00682DE8" w:rsidRPr="00FB675A">
          <w:rPr>
            <w:rPrChange w:id="1057" w:author="Author" w:date="2021-01-25T12:20:00Z">
              <w:rPr/>
            </w:rPrChange>
          </w:rPr>
          <w:t>ed</w:t>
        </w:r>
      </w:ins>
      <w:r w:rsidRPr="00FB675A">
        <w:rPr>
          <w:rPrChange w:id="1058" w:author="Author" w:date="2021-01-25T12:20:00Z">
            <w:rPr/>
          </w:rPrChange>
        </w:rPr>
        <w:t xml:space="preserve"> a value of 1 if the termination of the sanctions leads to </w:t>
      </w:r>
      <w:ins w:id="1059" w:author="Author" w:date="2021-01-24T01:28:00Z">
        <w:r w:rsidR="00682DE8" w:rsidRPr="00FB675A">
          <w:rPr>
            <w:rPrChange w:id="1060" w:author="Author" w:date="2021-01-25T12:20:00Z">
              <w:rPr/>
            </w:rPrChange>
          </w:rPr>
          <w:t>‘</w:t>
        </w:r>
      </w:ins>
      <w:del w:id="1061" w:author="Author" w:date="2021-01-24T01:28:00Z">
        <w:r w:rsidRPr="00FB675A" w:rsidDel="00682DE8">
          <w:rPr>
            <w:rPrChange w:id="1062" w:author="Author" w:date="2021-01-25T12:20:00Z">
              <w:rPr/>
            </w:rPrChange>
          </w:rPr>
          <w:delText>“</w:delText>
        </w:r>
      </w:del>
      <w:r w:rsidRPr="00FB675A">
        <w:rPr>
          <w:rPrChange w:id="1063" w:author="Author" w:date="2021-01-25T12:20:00Z">
            <w:rPr/>
          </w:rPrChange>
        </w:rPr>
        <w:t>Partial Acquiescence by the Target State</w:t>
      </w:r>
      <w:del w:id="1064" w:author="Author" w:date="2021-01-24T13:06:00Z">
        <w:r w:rsidRPr="00FB675A" w:rsidDel="00AC0FEC">
          <w:rPr>
            <w:rPrChange w:id="1065" w:author="Author" w:date="2021-01-25T12:20:00Z">
              <w:rPr/>
            </w:rPrChange>
          </w:rPr>
          <w:delText>,</w:delText>
        </w:r>
      </w:del>
      <w:ins w:id="1066" w:author="Author" w:date="2021-01-24T01:28:00Z">
        <w:r w:rsidR="00682DE8" w:rsidRPr="00FB675A">
          <w:rPr>
            <w:rPrChange w:id="1067" w:author="Author" w:date="2021-01-25T12:20:00Z">
              <w:rPr/>
            </w:rPrChange>
          </w:rPr>
          <w:t>’</w:t>
        </w:r>
      </w:ins>
      <w:ins w:id="1068" w:author="Author" w:date="2021-01-24T13:06:00Z">
        <w:r w:rsidR="00AC0FEC" w:rsidRPr="00FB675A">
          <w:rPr>
            <w:rPrChange w:id="1069" w:author="Author" w:date="2021-01-25T12:20:00Z">
              <w:rPr/>
            </w:rPrChange>
          </w:rPr>
          <w:t>,</w:t>
        </w:r>
      </w:ins>
      <w:del w:id="1070" w:author="Author" w:date="2021-01-24T01:28:00Z">
        <w:r w:rsidRPr="00FB675A" w:rsidDel="00682DE8">
          <w:rPr>
            <w:rPrChange w:id="1071" w:author="Author" w:date="2021-01-25T12:20:00Z">
              <w:rPr/>
            </w:rPrChange>
          </w:rPr>
          <w:delText>”</w:delText>
        </w:r>
      </w:del>
      <w:r w:rsidRPr="00FB675A">
        <w:rPr>
          <w:rPrChange w:id="1072" w:author="Author" w:date="2021-01-25T12:20:00Z">
            <w:rPr/>
          </w:rPrChange>
        </w:rPr>
        <w:t xml:space="preserve"> </w:t>
      </w:r>
      <w:ins w:id="1073" w:author="Author" w:date="2021-01-24T01:28:00Z">
        <w:r w:rsidR="00682DE8" w:rsidRPr="00FB675A">
          <w:rPr>
            <w:rPrChange w:id="1074" w:author="Author" w:date="2021-01-25T12:20:00Z">
              <w:rPr/>
            </w:rPrChange>
          </w:rPr>
          <w:t>‘</w:t>
        </w:r>
      </w:ins>
      <w:del w:id="1075" w:author="Author" w:date="2021-01-24T01:28:00Z">
        <w:r w:rsidRPr="00FB675A" w:rsidDel="00682DE8">
          <w:rPr>
            <w:rPrChange w:id="1076" w:author="Author" w:date="2021-01-25T12:20:00Z">
              <w:rPr/>
            </w:rPrChange>
          </w:rPr>
          <w:delText>“</w:delText>
        </w:r>
      </w:del>
      <w:r w:rsidRPr="00FB675A">
        <w:rPr>
          <w:rPrChange w:id="1077" w:author="Author" w:date="2021-01-25T12:20:00Z">
            <w:rPr/>
          </w:rPrChange>
        </w:rPr>
        <w:t>Total Acquiescence by Target State</w:t>
      </w:r>
      <w:del w:id="1078" w:author="Author" w:date="2021-01-24T13:06:00Z">
        <w:r w:rsidRPr="00FB675A" w:rsidDel="005505E5">
          <w:rPr>
            <w:rPrChange w:id="1079" w:author="Author" w:date="2021-01-25T12:20:00Z">
              <w:rPr/>
            </w:rPrChange>
          </w:rPr>
          <w:delText>,</w:delText>
        </w:r>
      </w:del>
      <w:ins w:id="1080" w:author="Author" w:date="2021-01-24T01:28:00Z">
        <w:r w:rsidR="00682DE8" w:rsidRPr="00FB675A">
          <w:rPr>
            <w:rPrChange w:id="1081" w:author="Author" w:date="2021-01-25T12:20:00Z">
              <w:rPr/>
            </w:rPrChange>
          </w:rPr>
          <w:t>’</w:t>
        </w:r>
      </w:ins>
      <w:ins w:id="1082" w:author="Author" w:date="2021-01-24T13:06:00Z">
        <w:r w:rsidR="005505E5" w:rsidRPr="00FB675A">
          <w:rPr>
            <w:rPrChange w:id="1083" w:author="Author" w:date="2021-01-25T12:20:00Z">
              <w:rPr/>
            </w:rPrChange>
          </w:rPr>
          <w:t>,</w:t>
        </w:r>
      </w:ins>
      <w:del w:id="1084" w:author="Author" w:date="2021-01-24T01:28:00Z">
        <w:r w:rsidRPr="00FB675A" w:rsidDel="00682DE8">
          <w:rPr>
            <w:rPrChange w:id="1085" w:author="Author" w:date="2021-01-25T12:20:00Z">
              <w:rPr/>
            </w:rPrChange>
          </w:rPr>
          <w:delText>”</w:delText>
        </w:r>
      </w:del>
      <w:r w:rsidRPr="00FB675A">
        <w:rPr>
          <w:rPrChange w:id="1086" w:author="Author" w:date="2021-01-25T12:20:00Z">
            <w:rPr/>
          </w:rPrChange>
        </w:rPr>
        <w:t xml:space="preserve"> and </w:t>
      </w:r>
      <w:ins w:id="1087" w:author="Author" w:date="2021-01-24T01:29:00Z">
        <w:r w:rsidR="00682DE8" w:rsidRPr="00FB675A">
          <w:rPr>
            <w:rPrChange w:id="1088" w:author="Author" w:date="2021-01-25T12:20:00Z">
              <w:rPr/>
            </w:rPrChange>
          </w:rPr>
          <w:t>‘</w:t>
        </w:r>
      </w:ins>
      <w:del w:id="1089" w:author="Author" w:date="2021-01-24T01:29:00Z">
        <w:r w:rsidRPr="00FB675A" w:rsidDel="00682DE8">
          <w:rPr>
            <w:rPrChange w:id="1090" w:author="Author" w:date="2021-01-25T12:20:00Z">
              <w:rPr/>
            </w:rPrChange>
          </w:rPr>
          <w:delText>“</w:delText>
        </w:r>
      </w:del>
      <w:r w:rsidRPr="00FB675A">
        <w:rPr>
          <w:rPrChange w:id="1091" w:author="Author" w:date="2021-01-25T12:20:00Z">
            <w:rPr/>
          </w:rPrChange>
        </w:rPr>
        <w:t>Negotiated Settlement</w:t>
      </w:r>
      <w:del w:id="1092" w:author="Author" w:date="2021-01-24T13:09:00Z">
        <w:r w:rsidRPr="00FB675A" w:rsidDel="005505E5">
          <w:rPr>
            <w:rPrChange w:id="1093" w:author="Author" w:date="2021-01-25T12:20:00Z">
              <w:rPr/>
            </w:rPrChange>
          </w:rPr>
          <w:delText>.</w:delText>
        </w:r>
      </w:del>
      <w:ins w:id="1094" w:author="Author" w:date="2021-01-24T01:29:00Z">
        <w:r w:rsidR="00682DE8" w:rsidRPr="00FB675A">
          <w:rPr>
            <w:rPrChange w:id="1095" w:author="Author" w:date="2021-01-25T12:20:00Z">
              <w:rPr/>
            </w:rPrChange>
          </w:rPr>
          <w:t>’</w:t>
        </w:r>
      </w:ins>
      <w:ins w:id="1096" w:author="Author" w:date="2021-01-24T13:09:00Z">
        <w:r w:rsidR="005505E5" w:rsidRPr="00FB675A">
          <w:rPr>
            <w:rPrChange w:id="1097" w:author="Author" w:date="2021-01-25T12:20:00Z">
              <w:rPr/>
            </w:rPrChange>
          </w:rPr>
          <w:t>.</w:t>
        </w:r>
      </w:ins>
      <w:del w:id="1098" w:author="Author" w:date="2021-01-24T01:29:00Z">
        <w:r w:rsidRPr="00FB675A" w:rsidDel="00682DE8">
          <w:rPr>
            <w:rPrChange w:id="1099" w:author="Author" w:date="2021-01-25T12:20:00Z">
              <w:rPr/>
            </w:rPrChange>
          </w:rPr>
          <w:delText>”</w:delText>
        </w:r>
      </w:del>
      <w:r w:rsidRPr="00FB675A">
        <w:rPr>
          <w:rPrChange w:id="1100" w:author="Author" w:date="2021-01-25T12:20:00Z">
            <w:rPr/>
          </w:rPrChange>
        </w:rPr>
        <w:t xml:space="preserve"> </w:t>
      </w:r>
      <w:ins w:id="1101" w:author="Author" w:date="2021-01-24T01:29:00Z">
        <w:r w:rsidR="00682DE8" w:rsidRPr="00FB675A">
          <w:rPr>
            <w:rPrChange w:id="1102" w:author="Author" w:date="2021-01-25T12:20:00Z">
              <w:rPr/>
            </w:rPrChange>
          </w:rPr>
          <w:t>The</w:t>
        </w:r>
      </w:ins>
      <w:del w:id="1103" w:author="Author" w:date="2021-01-24T01:29:00Z">
        <w:r w:rsidRPr="00FB675A" w:rsidDel="00682DE8">
          <w:rPr>
            <w:rPrChange w:id="1104" w:author="Author" w:date="2021-01-25T12:20:00Z">
              <w:rPr/>
            </w:rPrChange>
          </w:rPr>
          <w:delText>We deem</w:delText>
        </w:r>
      </w:del>
      <w:r w:rsidRPr="00FB675A">
        <w:rPr>
          <w:rPrChange w:id="1105" w:author="Author" w:date="2021-01-25T12:20:00Z">
            <w:rPr/>
          </w:rPrChange>
        </w:rPr>
        <w:t xml:space="preserve"> other outcomes such as </w:t>
      </w:r>
      <w:ins w:id="1106" w:author="Author" w:date="2021-01-24T01:29:00Z">
        <w:r w:rsidR="00682DE8" w:rsidRPr="00FB675A">
          <w:rPr>
            <w:rPrChange w:id="1107" w:author="Author" w:date="2021-01-25T12:20:00Z">
              <w:rPr/>
            </w:rPrChange>
          </w:rPr>
          <w:t>‘</w:t>
        </w:r>
      </w:ins>
      <w:del w:id="1108" w:author="Author" w:date="2021-01-24T01:29:00Z">
        <w:r w:rsidRPr="00FB675A" w:rsidDel="00682DE8">
          <w:rPr>
            <w:rPrChange w:id="1109" w:author="Author" w:date="2021-01-25T12:20:00Z">
              <w:rPr/>
            </w:rPrChange>
          </w:rPr>
          <w:delText>“</w:delText>
        </w:r>
      </w:del>
      <w:r w:rsidRPr="00FB675A">
        <w:rPr>
          <w:rPrChange w:id="1110" w:author="Author" w:date="2021-01-25T12:20:00Z">
            <w:rPr/>
          </w:rPrChange>
        </w:rPr>
        <w:t>Capitulation by the sender</w:t>
      </w:r>
      <w:del w:id="1111" w:author="Author" w:date="2021-01-24T13:07:00Z">
        <w:r w:rsidRPr="00FB675A" w:rsidDel="005505E5">
          <w:rPr>
            <w:rPrChange w:id="1112" w:author="Author" w:date="2021-01-25T12:20:00Z">
              <w:rPr/>
            </w:rPrChange>
          </w:rPr>
          <w:delText>,</w:delText>
        </w:r>
      </w:del>
      <w:ins w:id="1113" w:author="Author" w:date="2021-01-24T01:30:00Z">
        <w:r w:rsidR="00682DE8" w:rsidRPr="00FB675A">
          <w:rPr>
            <w:rPrChange w:id="1114" w:author="Author" w:date="2021-01-25T12:20:00Z">
              <w:rPr/>
            </w:rPrChange>
          </w:rPr>
          <w:t>’</w:t>
        </w:r>
      </w:ins>
      <w:ins w:id="1115" w:author="Author" w:date="2021-01-24T13:07:00Z">
        <w:r w:rsidR="005505E5" w:rsidRPr="00FB675A">
          <w:rPr>
            <w:rPrChange w:id="1116" w:author="Author" w:date="2021-01-25T12:20:00Z">
              <w:rPr/>
            </w:rPrChange>
          </w:rPr>
          <w:t>,</w:t>
        </w:r>
      </w:ins>
      <w:del w:id="1117" w:author="Author" w:date="2021-01-24T01:30:00Z">
        <w:r w:rsidRPr="00FB675A" w:rsidDel="00682DE8">
          <w:rPr>
            <w:rPrChange w:id="1118" w:author="Author" w:date="2021-01-25T12:20:00Z">
              <w:rPr/>
            </w:rPrChange>
          </w:rPr>
          <w:delText>”</w:delText>
        </w:r>
      </w:del>
      <w:r w:rsidRPr="00FB675A">
        <w:rPr>
          <w:rPrChange w:id="1119" w:author="Author" w:date="2021-01-25T12:20:00Z">
            <w:rPr/>
          </w:rPrChange>
        </w:rPr>
        <w:t xml:space="preserve"> and </w:t>
      </w:r>
      <w:ins w:id="1120" w:author="Author" w:date="2021-01-24T01:30:00Z">
        <w:r w:rsidR="00682DE8" w:rsidRPr="00FB675A">
          <w:rPr>
            <w:rPrChange w:id="1121" w:author="Author" w:date="2021-01-25T12:20:00Z">
              <w:rPr/>
            </w:rPrChange>
          </w:rPr>
          <w:t>‘</w:t>
        </w:r>
      </w:ins>
      <w:del w:id="1122" w:author="Author" w:date="2021-01-24T01:30:00Z">
        <w:r w:rsidRPr="00FB675A" w:rsidDel="00682DE8">
          <w:rPr>
            <w:rPrChange w:id="1123" w:author="Author" w:date="2021-01-25T12:20:00Z">
              <w:rPr/>
            </w:rPrChange>
          </w:rPr>
          <w:delText>“</w:delText>
        </w:r>
      </w:del>
      <w:r w:rsidRPr="00FB675A">
        <w:rPr>
          <w:rPrChange w:id="1124" w:author="Author" w:date="2021-01-25T12:20:00Z">
            <w:rPr/>
          </w:rPrChange>
        </w:rPr>
        <w:t>Stalemate</w:t>
      </w:r>
      <w:del w:id="1125" w:author="Author" w:date="2021-01-24T13:07:00Z">
        <w:r w:rsidRPr="00FB675A" w:rsidDel="005505E5">
          <w:rPr>
            <w:rPrChange w:id="1126" w:author="Author" w:date="2021-01-25T12:20:00Z">
              <w:rPr/>
            </w:rPrChange>
          </w:rPr>
          <w:delText>,</w:delText>
        </w:r>
      </w:del>
      <w:ins w:id="1127" w:author="Author" w:date="2021-01-24T01:30:00Z">
        <w:r w:rsidR="00682DE8" w:rsidRPr="00FB675A">
          <w:rPr>
            <w:rPrChange w:id="1128" w:author="Author" w:date="2021-01-25T12:20:00Z">
              <w:rPr/>
            </w:rPrChange>
          </w:rPr>
          <w:t>’</w:t>
        </w:r>
      </w:ins>
      <w:ins w:id="1129" w:author="Author" w:date="2021-01-24T13:07:00Z">
        <w:r w:rsidR="005505E5" w:rsidRPr="00FB675A">
          <w:rPr>
            <w:rPrChange w:id="1130" w:author="Author" w:date="2021-01-25T12:20:00Z">
              <w:rPr/>
            </w:rPrChange>
          </w:rPr>
          <w:t>,</w:t>
        </w:r>
      </w:ins>
      <w:del w:id="1131" w:author="Author" w:date="2021-01-24T01:30:00Z">
        <w:r w:rsidRPr="00FB675A" w:rsidDel="00682DE8">
          <w:rPr>
            <w:rPrChange w:id="1132" w:author="Author" w:date="2021-01-25T12:20:00Z">
              <w:rPr/>
            </w:rPrChange>
          </w:rPr>
          <w:delText>”</w:delText>
        </w:r>
      </w:del>
      <w:r w:rsidRPr="00FB675A">
        <w:rPr>
          <w:rPrChange w:id="1133" w:author="Author" w:date="2021-01-25T12:20:00Z">
            <w:rPr/>
          </w:rPrChange>
        </w:rPr>
        <w:t xml:space="preserve"> </w:t>
      </w:r>
      <w:del w:id="1134" w:author="Author" w:date="2021-01-24T01:30:00Z">
        <w:r w:rsidRPr="00FB675A" w:rsidDel="00682DE8">
          <w:rPr>
            <w:rPrChange w:id="1135" w:author="Author" w:date="2021-01-25T12:20:00Z">
              <w:rPr/>
            </w:rPrChange>
          </w:rPr>
          <w:delText>we</w:delText>
        </w:r>
      </w:del>
      <w:ins w:id="1136" w:author="Author" w:date="2021-01-24T01:30:00Z">
        <w:r w:rsidR="00682DE8" w:rsidRPr="00FB675A">
          <w:rPr>
            <w:rPrChange w:id="1137" w:author="Author" w:date="2021-01-25T12:20:00Z">
              <w:rPr/>
            </w:rPrChange>
          </w:rPr>
          <w:t>are</w:t>
        </w:r>
      </w:ins>
      <w:r w:rsidRPr="00FB675A">
        <w:rPr>
          <w:rPrChange w:id="1138" w:author="Author" w:date="2021-01-25T12:20:00Z">
            <w:rPr/>
          </w:rPrChange>
        </w:rPr>
        <w:t xml:space="preserve"> code</w:t>
      </w:r>
      <w:ins w:id="1139" w:author="Author" w:date="2021-01-24T01:30:00Z">
        <w:r w:rsidR="00682DE8" w:rsidRPr="00FB675A">
          <w:rPr>
            <w:rPrChange w:id="1140" w:author="Author" w:date="2021-01-25T12:20:00Z">
              <w:rPr/>
            </w:rPrChange>
          </w:rPr>
          <w:t>d</w:t>
        </w:r>
      </w:ins>
      <w:del w:id="1141" w:author="Author" w:date="2021-01-24T01:30:00Z">
        <w:r w:rsidRPr="00FB675A" w:rsidDel="00682DE8">
          <w:rPr>
            <w:rPrChange w:id="1142" w:author="Author" w:date="2021-01-25T12:20:00Z">
              <w:rPr/>
            </w:rPrChange>
          </w:rPr>
          <w:delText xml:space="preserve"> them</w:delText>
        </w:r>
      </w:del>
      <w:r w:rsidRPr="00FB675A">
        <w:rPr>
          <w:rPrChange w:id="1143" w:author="Author" w:date="2021-01-25T12:20:00Z">
            <w:rPr/>
          </w:rPrChange>
        </w:rPr>
        <w:t xml:space="preserve"> as failed outcomes and</w:t>
      </w:r>
      <w:del w:id="1144" w:author="Author" w:date="2021-01-24T01:30:00Z">
        <w:r w:rsidRPr="00FB675A" w:rsidDel="00682DE8">
          <w:rPr>
            <w:rPrChange w:id="1145" w:author="Author" w:date="2021-01-25T12:20:00Z">
              <w:rPr/>
            </w:rPrChange>
          </w:rPr>
          <w:delText>,</w:delText>
        </w:r>
      </w:del>
      <w:ins w:id="1146" w:author="Author" w:date="2021-01-24T01:30:00Z">
        <w:r w:rsidR="00682DE8" w:rsidRPr="00FB675A">
          <w:rPr>
            <w:rPrChange w:id="1147" w:author="Author" w:date="2021-01-25T12:20:00Z">
              <w:rPr/>
            </w:rPrChange>
          </w:rPr>
          <w:t xml:space="preserve"> are</w:t>
        </w:r>
      </w:ins>
      <w:r w:rsidRPr="00FB675A">
        <w:rPr>
          <w:rPrChange w:id="1148" w:author="Author" w:date="2021-01-25T12:20:00Z">
            <w:rPr/>
          </w:rPrChange>
        </w:rPr>
        <w:t xml:space="preserve"> assign</w:t>
      </w:r>
      <w:ins w:id="1149" w:author="Author" w:date="2021-01-24T01:30:00Z">
        <w:r w:rsidR="00682DE8" w:rsidRPr="00FB675A">
          <w:rPr>
            <w:rPrChange w:id="1150" w:author="Author" w:date="2021-01-25T12:20:00Z">
              <w:rPr/>
            </w:rPrChange>
          </w:rPr>
          <w:t>ed</w:t>
        </w:r>
      </w:ins>
      <w:del w:id="1151" w:author="Author" w:date="2021-01-24T01:30:00Z">
        <w:r w:rsidRPr="00FB675A" w:rsidDel="00682DE8">
          <w:rPr>
            <w:rPrChange w:id="1152" w:author="Author" w:date="2021-01-25T12:20:00Z">
              <w:rPr/>
            </w:rPrChange>
          </w:rPr>
          <w:delText xml:space="preserve"> them</w:delText>
        </w:r>
      </w:del>
      <w:r w:rsidRPr="00FB675A">
        <w:rPr>
          <w:rPrChange w:id="1153" w:author="Author" w:date="2021-01-25T12:20:00Z">
            <w:rPr/>
          </w:rPrChange>
        </w:rPr>
        <w:t xml:space="preserve"> a value of 0.</w:t>
      </w:r>
      <w:r w:rsidRPr="00EA0844">
        <w:rPr>
          <w:rStyle w:val="FootnoteReference"/>
        </w:rPr>
        <w:footnoteReference w:id="5"/>
      </w:r>
    </w:p>
    <w:p w14:paraId="36CC8557" w14:textId="7F97B51F" w:rsidR="006A05D6" w:rsidRPr="00FB675A" w:rsidRDefault="00953CFA" w:rsidP="00FC739B">
      <w:pPr>
        <w:pStyle w:val="BodyText"/>
        <w:jc w:val="both"/>
        <w:rPr>
          <w:rPrChange w:id="1163" w:author="Author" w:date="2021-01-25T12:20:00Z">
            <w:rPr/>
          </w:rPrChange>
        </w:rPr>
      </w:pPr>
      <w:r w:rsidRPr="00645C74">
        <w:t xml:space="preserve">Our main explanatory variables </w:t>
      </w:r>
      <w:ins w:id="1164" w:author="Author" w:date="2021-01-24T01:30:00Z">
        <w:r w:rsidR="00682DE8" w:rsidRPr="00645C74">
          <w:t xml:space="preserve">in this study, </w:t>
        </w:r>
      </w:ins>
      <w:del w:id="1165" w:author="Author" w:date="2021-01-24T01:31:00Z">
        <w:r w:rsidRPr="00FC04C7" w:rsidDel="00682DE8">
          <w:delText>is</w:delText>
        </w:r>
      </w:del>
      <w:ins w:id="1166" w:author="Author" w:date="2021-01-24T01:31:00Z">
        <w:r w:rsidR="00682DE8" w:rsidRPr="00FC04C7">
          <w:t>are</w:t>
        </w:r>
      </w:ins>
      <w:r w:rsidRPr="00FB675A">
        <w:rPr>
          <w:rPrChange w:id="1167" w:author="Author" w:date="2021-01-25T12:20:00Z">
            <w:rPr/>
          </w:rPrChange>
        </w:rPr>
        <w:t xml:space="preserve"> the average of each country’s degree of social capital, which is operationalized through one question concerning trust, two concerning membership, and four concerning confidence from all six waves of WVS. Using the online analysis, we merge the averages of responses per wave by country, combining all questions on trust, membership, and confidence </w:t>
      </w:r>
      <w:del w:id="1168" w:author="Author" w:date="2021-01-24T01:33:00Z">
        <w:r w:rsidRPr="00FB675A" w:rsidDel="00682DE8">
          <w:rPr>
            <w:rPrChange w:id="1169" w:author="Author" w:date="2021-01-25T12:20:00Z">
              <w:rPr/>
            </w:rPrChange>
          </w:rPr>
          <w:delText xml:space="preserve">and </w:delText>
        </w:r>
      </w:del>
      <w:r w:rsidRPr="00FB675A">
        <w:rPr>
          <w:rPrChange w:id="1170" w:author="Author" w:date="2021-01-25T12:20:00Z">
            <w:rPr/>
          </w:rPrChange>
        </w:rPr>
        <w:t xml:space="preserve">using their mean scores. For example, if 38.4% of survey respondents answered, </w:t>
      </w:r>
      <w:ins w:id="1171" w:author="Author" w:date="2021-01-24T01:32:00Z">
        <w:r w:rsidR="00682DE8" w:rsidRPr="00FB675A">
          <w:rPr>
            <w:rPrChange w:id="1172" w:author="Author" w:date="2021-01-25T12:20:00Z">
              <w:rPr/>
            </w:rPrChange>
          </w:rPr>
          <w:t>‘</w:t>
        </w:r>
      </w:ins>
      <w:del w:id="1173" w:author="Author" w:date="2021-01-24T01:32:00Z">
        <w:r w:rsidRPr="00FB675A" w:rsidDel="00682DE8">
          <w:rPr>
            <w:rPrChange w:id="1174" w:author="Author" w:date="2021-01-25T12:20:00Z">
              <w:rPr/>
            </w:rPrChange>
          </w:rPr>
          <w:delText>“</w:delText>
        </w:r>
      </w:del>
      <w:r w:rsidRPr="00FB675A">
        <w:rPr>
          <w:rPrChange w:id="1175" w:author="Author" w:date="2021-01-25T12:20:00Z">
            <w:rPr/>
          </w:rPrChange>
        </w:rPr>
        <w:t>Most people can be trusted</w:t>
      </w:r>
      <w:del w:id="1176" w:author="Author" w:date="2021-01-24T13:07:00Z">
        <w:r w:rsidRPr="00FB675A" w:rsidDel="005505E5">
          <w:rPr>
            <w:rPrChange w:id="1177" w:author="Author" w:date="2021-01-25T12:20:00Z">
              <w:rPr/>
            </w:rPrChange>
          </w:rPr>
          <w:delText>,</w:delText>
        </w:r>
      </w:del>
      <w:ins w:id="1178" w:author="Author" w:date="2021-01-24T01:33:00Z">
        <w:r w:rsidR="00682DE8" w:rsidRPr="00FB675A">
          <w:rPr>
            <w:rPrChange w:id="1179" w:author="Author" w:date="2021-01-25T12:20:00Z">
              <w:rPr/>
            </w:rPrChange>
          </w:rPr>
          <w:t>’</w:t>
        </w:r>
      </w:ins>
      <w:ins w:id="1180" w:author="Author" w:date="2021-01-24T13:07:00Z">
        <w:r w:rsidR="005505E5" w:rsidRPr="00FB675A">
          <w:rPr>
            <w:rPrChange w:id="1181" w:author="Author" w:date="2021-01-25T12:20:00Z">
              <w:rPr/>
            </w:rPrChange>
          </w:rPr>
          <w:t>,</w:t>
        </w:r>
      </w:ins>
      <w:del w:id="1182" w:author="Author" w:date="2021-01-24T01:33:00Z">
        <w:r w:rsidRPr="00FB675A" w:rsidDel="00682DE8">
          <w:rPr>
            <w:rPrChange w:id="1183" w:author="Author" w:date="2021-01-25T12:20:00Z">
              <w:rPr/>
            </w:rPrChange>
          </w:rPr>
          <w:delText>”</w:delText>
        </w:r>
      </w:del>
      <w:r w:rsidRPr="00FB675A">
        <w:rPr>
          <w:rPrChange w:id="1184" w:author="Author" w:date="2021-01-25T12:20:00Z">
            <w:rPr/>
          </w:rPrChange>
        </w:rPr>
        <w:t xml:space="preserve"> we coded it as 38.4</w:t>
      </w:r>
      <w:ins w:id="1185" w:author="Author" w:date="2021-01-24T01:34:00Z">
        <w:r w:rsidR="00F863CF" w:rsidRPr="00FB675A">
          <w:rPr>
            <w:rPrChange w:id="1186" w:author="Author" w:date="2021-01-25T12:20:00Z">
              <w:rPr/>
            </w:rPrChange>
          </w:rPr>
          <w:t>%</w:t>
        </w:r>
      </w:ins>
      <w:r w:rsidRPr="00FB675A">
        <w:rPr>
          <w:rPrChange w:id="1187" w:author="Author" w:date="2021-01-25T12:20:00Z">
            <w:rPr/>
          </w:rPrChange>
        </w:rPr>
        <w:t xml:space="preserve"> of people who maintain feelings of general trust. Details for each question per category </w:t>
      </w:r>
      <w:ins w:id="1188" w:author="Author" w:date="2021-01-24T01:36:00Z">
        <w:r w:rsidR="00F863CF" w:rsidRPr="00FB675A">
          <w:rPr>
            <w:rPrChange w:id="1189" w:author="Author" w:date="2021-01-25T12:20:00Z">
              <w:rPr/>
            </w:rPrChange>
          </w:rPr>
          <w:t>are presented</w:t>
        </w:r>
      </w:ins>
      <w:del w:id="1190" w:author="Author" w:date="2021-01-24T01:36:00Z">
        <w:r w:rsidRPr="00FB675A" w:rsidDel="00F863CF">
          <w:rPr>
            <w:rPrChange w:id="1191" w:author="Author" w:date="2021-01-25T12:20:00Z">
              <w:rPr/>
            </w:rPrChange>
          </w:rPr>
          <w:delText>appear</w:delText>
        </w:r>
      </w:del>
      <w:r w:rsidRPr="00FB675A">
        <w:rPr>
          <w:rPrChange w:id="1192" w:author="Author" w:date="2021-01-25T12:20:00Z">
            <w:rPr/>
          </w:rPrChange>
        </w:rPr>
        <w:t xml:space="preserve"> below.</w:t>
      </w:r>
    </w:p>
    <w:p w14:paraId="5F24192B" w14:textId="520C73B8" w:rsidR="006A05D6" w:rsidRPr="00FB675A" w:rsidRDefault="00953CFA" w:rsidP="002330A8">
      <w:pPr>
        <w:pStyle w:val="BodyText"/>
        <w:jc w:val="both"/>
        <w:rPr>
          <w:rPrChange w:id="1193" w:author="Author" w:date="2021-01-25T12:20:00Z">
            <w:rPr/>
          </w:rPrChange>
        </w:rPr>
      </w:pPr>
      <w:r w:rsidRPr="00FB675A">
        <w:rPr>
          <w:rPrChange w:id="1194" w:author="Author" w:date="2021-01-25T12:20:00Z">
            <w:rPr/>
          </w:rPrChange>
        </w:rPr>
        <w:t xml:space="preserve">All waves pose the same question for trust and confidence. The principal question concerning general trust include the following: </w:t>
      </w:r>
      <w:r w:rsidRPr="00FB675A">
        <w:rPr>
          <w:i/>
          <w:iCs/>
          <w:rPrChange w:id="1195" w:author="Author" w:date="2021-01-25T12:20:00Z">
            <w:rPr>
              <w:i/>
              <w:iCs/>
            </w:rPr>
          </w:rPrChange>
        </w:rPr>
        <w:t>Generally speaking, would you say that most people can be trusted or that you need to be very careful in dealing with people?</w:t>
      </w:r>
      <w:r w:rsidRPr="00FB675A">
        <w:rPr>
          <w:rPrChange w:id="1196" w:author="Author" w:date="2021-01-25T12:20:00Z">
            <w:rPr/>
          </w:rPrChange>
        </w:rPr>
        <w:t xml:space="preserve"> </w:t>
      </w:r>
      <w:del w:id="1197" w:author="Author" w:date="2021-01-24T01:37:00Z">
        <w:r w:rsidRPr="00FB675A" w:rsidDel="00F863CF">
          <w:rPr>
            <w:rPrChange w:id="1198" w:author="Author" w:date="2021-01-25T12:20:00Z">
              <w:rPr/>
            </w:rPrChange>
          </w:rPr>
          <w:delText xml:space="preserve">Answers </w:delText>
        </w:r>
        <w:r w:rsidRPr="00FB675A" w:rsidDel="00F863CF">
          <w:rPr>
            <w:rPrChange w:id="1199" w:author="Author" w:date="2021-01-25T12:20:00Z">
              <w:rPr/>
            </w:rPrChange>
          </w:rPr>
          <w:lastRenderedPageBreak/>
          <w:delText>entail</w:delText>
        </w:r>
      </w:del>
      <w:ins w:id="1200" w:author="Author" w:date="2021-01-24T01:37:00Z">
        <w:r w:rsidR="00F863CF" w:rsidRPr="00FB675A">
          <w:rPr>
            <w:rPrChange w:id="1201" w:author="Author" w:date="2021-01-25T12:20:00Z">
              <w:rPr/>
            </w:rPrChange>
          </w:rPr>
          <w:t>The responses include</w:t>
        </w:r>
      </w:ins>
      <w:ins w:id="1202" w:author="Author" w:date="2021-01-24T12:17:00Z">
        <w:r w:rsidR="00FC739B" w:rsidRPr="00FB675A">
          <w:rPr>
            <w:rPrChange w:id="1203" w:author="Author" w:date="2021-01-25T12:20:00Z">
              <w:rPr/>
            </w:rPrChange>
          </w:rPr>
          <w:t>,</w:t>
        </w:r>
      </w:ins>
      <w:r w:rsidRPr="00FB675A">
        <w:rPr>
          <w:rPrChange w:id="1204" w:author="Author" w:date="2021-01-25T12:20:00Z">
            <w:rPr/>
          </w:rPrChange>
        </w:rPr>
        <w:t xml:space="preserve"> </w:t>
      </w:r>
      <w:ins w:id="1205" w:author="Author" w:date="2021-01-24T12:17:00Z">
        <w:r w:rsidR="002330A8" w:rsidRPr="00FB675A">
          <w:rPr>
            <w:rPrChange w:id="1206" w:author="Author" w:date="2021-01-25T12:20:00Z">
              <w:rPr/>
            </w:rPrChange>
          </w:rPr>
          <w:t>‘</w:t>
        </w:r>
      </w:ins>
      <w:r w:rsidRPr="00FB675A">
        <w:rPr>
          <w:rPrChange w:id="1207" w:author="Author" w:date="2021-01-25T12:20:00Z">
            <w:rPr/>
          </w:rPrChange>
        </w:rPr>
        <w:t xml:space="preserve">Most people </w:t>
      </w:r>
      <w:r w:rsidRPr="00FB675A">
        <w:rPr>
          <w:i/>
          <w:iCs/>
          <w:rPrChange w:id="1208" w:author="Author" w:date="2021-01-25T12:20:00Z">
            <w:rPr>
              <w:i/>
              <w:iCs/>
            </w:rPr>
          </w:rPrChange>
        </w:rPr>
        <w:t>can be trusted</w:t>
      </w:r>
      <w:ins w:id="1209" w:author="Author" w:date="2021-01-24T12:17:00Z">
        <w:r w:rsidR="002330A8" w:rsidRPr="00FB675A">
          <w:rPr>
            <w:i/>
            <w:iCs/>
            <w:rPrChange w:id="1210" w:author="Author" w:date="2021-01-25T12:20:00Z">
              <w:rPr>
                <w:i/>
                <w:iCs/>
              </w:rPr>
            </w:rPrChange>
          </w:rPr>
          <w:t>’</w:t>
        </w:r>
      </w:ins>
      <w:r w:rsidRPr="00FB675A">
        <w:rPr>
          <w:i/>
          <w:iCs/>
          <w:rPrChange w:id="1211" w:author="Author" w:date="2021-01-25T12:20:00Z">
            <w:rPr>
              <w:i/>
              <w:iCs/>
            </w:rPr>
          </w:rPrChange>
        </w:rPr>
        <w:t xml:space="preserve">, </w:t>
      </w:r>
      <w:ins w:id="1212" w:author="Author" w:date="2021-01-24T13:07:00Z">
        <w:r w:rsidR="005505E5" w:rsidRPr="00FB675A">
          <w:rPr>
            <w:i/>
            <w:iCs/>
            <w:rPrChange w:id="1213" w:author="Author" w:date="2021-01-25T12:20:00Z">
              <w:rPr>
                <w:i/>
                <w:iCs/>
              </w:rPr>
            </w:rPrChange>
          </w:rPr>
          <w:t>‘</w:t>
        </w:r>
      </w:ins>
      <w:r w:rsidRPr="00FB675A">
        <w:rPr>
          <w:i/>
          <w:iCs/>
          <w:rPrChange w:id="1214" w:author="Author" w:date="2021-01-25T12:20:00Z">
            <w:rPr>
              <w:i/>
              <w:iCs/>
            </w:rPr>
          </w:rPrChange>
        </w:rPr>
        <w:t>Can’t be too careful</w:t>
      </w:r>
      <w:del w:id="1215" w:author="Author" w:date="2021-01-24T13:08:00Z">
        <w:r w:rsidRPr="00FB675A" w:rsidDel="005505E5">
          <w:rPr>
            <w:i/>
            <w:iCs/>
            <w:rPrChange w:id="1216" w:author="Author" w:date="2021-01-25T12:20:00Z">
              <w:rPr>
                <w:i/>
                <w:iCs/>
              </w:rPr>
            </w:rPrChange>
          </w:rPr>
          <w:delText>,</w:delText>
        </w:r>
      </w:del>
      <w:ins w:id="1217" w:author="Author" w:date="2021-01-24T12:17:00Z">
        <w:r w:rsidR="002330A8" w:rsidRPr="00FB675A">
          <w:rPr>
            <w:i/>
            <w:iCs/>
            <w:rPrChange w:id="1218" w:author="Author" w:date="2021-01-25T12:20:00Z">
              <w:rPr>
                <w:i/>
                <w:iCs/>
              </w:rPr>
            </w:rPrChange>
          </w:rPr>
          <w:t>’</w:t>
        </w:r>
      </w:ins>
      <w:ins w:id="1219" w:author="Author" w:date="2021-01-24T13:08:00Z">
        <w:r w:rsidR="005505E5" w:rsidRPr="00FB675A">
          <w:rPr>
            <w:i/>
            <w:iCs/>
            <w:rPrChange w:id="1220" w:author="Author" w:date="2021-01-25T12:20:00Z">
              <w:rPr>
                <w:i/>
                <w:iCs/>
              </w:rPr>
            </w:rPrChange>
          </w:rPr>
          <w:t>,</w:t>
        </w:r>
      </w:ins>
      <w:r w:rsidRPr="00FB675A">
        <w:rPr>
          <w:rPrChange w:id="1221" w:author="Author" w:date="2021-01-25T12:20:00Z">
            <w:rPr/>
          </w:rPrChange>
        </w:rPr>
        <w:t xml:space="preserve"> and </w:t>
      </w:r>
      <w:ins w:id="1222" w:author="Author" w:date="2021-01-24T12:17:00Z">
        <w:r w:rsidR="002330A8" w:rsidRPr="00FB675A">
          <w:rPr>
            <w:rPrChange w:id="1223" w:author="Author" w:date="2021-01-25T12:20:00Z">
              <w:rPr/>
            </w:rPrChange>
          </w:rPr>
          <w:t>‘</w:t>
        </w:r>
      </w:ins>
      <w:r w:rsidRPr="00FB675A">
        <w:rPr>
          <w:i/>
          <w:iCs/>
          <w:rPrChange w:id="1224" w:author="Author" w:date="2021-01-25T12:20:00Z">
            <w:rPr>
              <w:i/>
              <w:iCs/>
            </w:rPr>
          </w:rPrChange>
        </w:rPr>
        <w:t>No answer</w:t>
      </w:r>
      <w:del w:id="1225" w:author="Author" w:date="2021-01-24T13:08:00Z">
        <w:r w:rsidRPr="00FB675A" w:rsidDel="005505E5">
          <w:rPr>
            <w:rPrChange w:id="1226" w:author="Author" w:date="2021-01-25T12:20:00Z">
              <w:rPr/>
            </w:rPrChange>
          </w:rPr>
          <w:delText>.</w:delText>
        </w:r>
      </w:del>
      <w:ins w:id="1227" w:author="Author" w:date="2021-01-24T12:17:00Z">
        <w:r w:rsidR="002330A8" w:rsidRPr="00FB675A">
          <w:rPr>
            <w:rPrChange w:id="1228" w:author="Author" w:date="2021-01-25T12:20:00Z">
              <w:rPr/>
            </w:rPrChange>
          </w:rPr>
          <w:t>’</w:t>
        </w:r>
      </w:ins>
      <w:ins w:id="1229" w:author="Author" w:date="2021-01-24T13:08:00Z">
        <w:r w:rsidR="005505E5" w:rsidRPr="00FB675A">
          <w:rPr>
            <w:rPrChange w:id="1230" w:author="Author" w:date="2021-01-25T12:20:00Z">
              <w:rPr/>
            </w:rPrChange>
          </w:rPr>
          <w:t>.</w:t>
        </w:r>
      </w:ins>
    </w:p>
    <w:p w14:paraId="06E67A2A" w14:textId="677BD94D" w:rsidR="006A05D6" w:rsidRPr="00FB675A" w:rsidRDefault="00953CFA" w:rsidP="002330A8">
      <w:pPr>
        <w:pStyle w:val="BodyText"/>
        <w:jc w:val="both"/>
        <w:rPr>
          <w:rPrChange w:id="1231" w:author="Author" w:date="2021-01-25T12:20:00Z">
            <w:rPr/>
          </w:rPrChange>
        </w:rPr>
      </w:pPr>
      <w:r w:rsidRPr="00FB675A">
        <w:rPr>
          <w:rPrChange w:id="1232" w:author="Author" w:date="2021-01-25T12:20:00Z">
            <w:rPr/>
          </w:rPrChange>
        </w:rPr>
        <w:t>Membership is separated into two questions. Waves 1, 3, and 5 use one set of formatted question and waves 2 and 4 use another. Waves 1, 3, and 5 ask the following</w:t>
      </w:r>
      <w:ins w:id="1233" w:author="Author" w:date="2021-01-24T01:42:00Z">
        <w:r w:rsidR="00CD6D25" w:rsidRPr="00FB675A">
          <w:rPr>
            <w:rPrChange w:id="1234" w:author="Author" w:date="2021-01-25T12:20:00Z">
              <w:rPr/>
            </w:rPrChange>
          </w:rPr>
          <w:t xml:space="preserve"> questions</w:t>
        </w:r>
      </w:ins>
      <w:r w:rsidRPr="00FB675A">
        <w:rPr>
          <w:rPrChange w:id="1235" w:author="Author" w:date="2021-01-25T12:20:00Z">
            <w:rPr/>
          </w:rPrChange>
        </w:rPr>
        <w:t xml:space="preserve">: </w:t>
      </w:r>
      <w:r w:rsidRPr="00FB675A">
        <w:rPr>
          <w:i/>
          <w:iCs/>
          <w:rPrChange w:id="1236" w:author="Author" w:date="2021-01-25T12:20:00Z">
            <w:rPr>
              <w:i/>
              <w:iCs/>
            </w:rPr>
          </w:rPrChange>
        </w:rPr>
        <w:t xml:space="preserve">Please look carefully at the following list of voluntary </w:t>
      </w:r>
      <w:del w:id="1237" w:author="Author" w:date="2021-01-24T01:42:00Z">
        <w:r w:rsidRPr="00FB675A" w:rsidDel="00CD6D25">
          <w:rPr>
            <w:i/>
            <w:iCs/>
            <w:rPrChange w:id="1238" w:author="Author" w:date="2021-01-25T12:20:00Z">
              <w:rPr>
                <w:i/>
                <w:iCs/>
              </w:rPr>
            </w:rPrChange>
          </w:rPr>
          <w:delText>organisations</w:delText>
        </w:r>
      </w:del>
      <w:ins w:id="1239" w:author="Author" w:date="2021-01-24T01:42:00Z">
        <w:r w:rsidR="00CD6D25" w:rsidRPr="00FB675A">
          <w:rPr>
            <w:i/>
            <w:iCs/>
            <w:rPrChange w:id="1240" w:author="Author" w:date="2021-01-25T12:20:00Z">
              <w:rPr>
                <w:i/>
                <w:iCs/>
              </w:rPr>
            </w:rPrChange>
          </w:rPr>
          <w:t>organizations</w:t>
        </w:r>
      </w:ins>
      <w:r w:rsidRPr="00FB675A">
        <w:rPr>
          <w:i/>
          <w:iCs/>
          <w:rPrChange w:id="1241" w:author="Author" w:date="2021-01-25T12:20:00Z">
            <w:rPr>
              <w:i/>
              <w:iCs/>
            </w:rPr>
          </w:rPrChange>
        </w:rPr>
        <w:t xml:space="preserve"> and activities and </w:t>
      </w:r>
      <w:ins w:id="1242" w:author="Author" w:date="2021-01-24T02:29:00Z">
        <w:r w:rsidR="00926B61" w:rsidRPr="00FB675A">
          <w:rPr>
            <w:i/>
            <w:iCs/>
            <w:rPrChange w:id="1243" w:author="Author" w:date="2021-01-25T12:20:00Z">
              <w:rPr>
                <w:i/>
                <w:iCs/>
              </w:rPr>
            </w:rPrChange>
          </w:rPr>
          <w:t>select</w:t>
        </w:r>
      </w:ins>
      <w:del w:id="1244" w:author="Author" w:date="2021-01-24T02:29:00Z">
        <w:r w:rsidRPr="00FB675A" w:rsidDel="00926B61">
          <w:rPr>
            <w:i/>
            <w:iCs/>
            <w:rPrChange w:id="1245" w:author="Author" w:date="2021-01-25T12:20:00Z">
              <w:rPr>
                <w:i/>
                <w:iCs/>
              </w:rPr>
            </w:rPrChange>
          </w:rPr>
          <w:delText>say</w:delText>
        </w:r>
      </w:del>
      <w:r w:rsidRPr="00FB675A">
        <w:rPr>
          <w:i/>
          <w:iCs/>
          <w:rPrChange w:id="1246" w:author="Author" w:date="2021-01-25T12:20:00Z">
            <w:rPr>
              <w:i/>
              <w:iCs/>
            </w:rPr>
          </w:rPrChange>
        </w:rPr>
        <w:t xml:space="preserve"> which, if any, do you belong to</w:t>
      </w:r>
      <w:r w:rsidRPr="00FB675A">
        <w:rPr>
          <w:rPrChange w:id="1247" w:author="Author" w:date="2021-01-25T12:20:00Z">
            <w:rPr/>
          </w:rPrChange>
        </w:rPr>
        <w:t xml:space="preserve">. Waves 2 and 4 ask: </w:t>
      </w:r>
      <w:r w:rsidRPr="00FB675A">
        <w:rPr>
          <w:i/>
          <w:iCs/>
          <w:rPrChange w:id="1248" w:author="Author" w:date="2021-01-25T12:20:00Z">
            <w:rPr>
              <w:i/>
              <w:iCs/>
            </w:rPr>
          </w:rPrChange>
        </w:rPr>
        <w:t>Now I am going to read out a list of voluntary organizations; for each one, could you tell me whether you are a member, an active member, or not a member of that type of organization?</w:t>
      </w:r>
      <w:r w:rsidRPr="00FB675A">
        <w:rPr>
          <w:rPrChange w:id="1249" w:author="Author" w:date="2021-01-25T12:20:00Z">
            <w:rPr/>
          </w:rPrChange>
        </w:rPr>
        <w:t xml:space="preserve"> The first membership question has three answer choices (</w:t>
      </w:r>
      <w:r w:rsidRPr="00FB675A">
        <w:rPr>
          <w:i/>
          <w:iCs/>
          <w:rPrChange w:id="1250" w:author="Author" w:date="2021-01-25T12:20:00Z">
            <w:rPr>
              <w:i/>
              <w:iCs/>
            </w:rPr>
          </w:rPrChange>
        </w:rPr>
        <w:t>active member, inactive member, and not a member</w:t>
      </w:r>
      <w:r w:rsidRPr="00FB675A">
        <w:rPr>
          <w:rPrChange w:id="1251" w:author="Author" w:date="2021-01-25T12:20:00Z">
            <w:rPr/>
          </w:rPrChange>
        </w:rPr>
        <w:t>). Questions for Waves 2 and 4 offer two options (</w:t>
      </w:r>
      <w:r w:rsidRPr="00FB675A">
        <w:rPr>
          <w:i/>
          <w:iCs/>
          <w:rPrChange w:id="1252" w:author="Author" w:date="2021-01-25T12:20:00Z">
            <w:rPr>
              <w:i/>
              <w:iCs/>
            </w:rPr>
          </w:rPrChange>
        </w:rPr>
        <w:t>belongs, do not belong</w:t>
      </w:r>
      <w:r w:rsidRPr="00FB675A">
        <w:rPr>
          <w:rPrChange w:id="1253" w:author="Author" w:date="2021-01-25T12:20:00Z">
            <w:rPr/>
          </w:rPrChange>
        </w:rPr>
        <w:t>). We use both questions to observe survey membership in political parties and professional associations. Because the number of answer choices for each question differs, we combine</w:t>
      </w:r>
      <w:ins w:id="1254" w:author="Author" w:date="2021-01-24T12:18:00Z">
        <w:r w:rsidR="002330A8" w:rsidRPr="00FB675A">
          <w:rPr>
            <w:rPrChange w:id="1255" w:author="Author" w:date="2021-01-25T12:20:00Z">
              <w:rPr/>
            </w:rPrChange>
          </w:rPr>
          <w:t xml:space="preserve"> </w:t>
        </w:r>
      </w:ins>
      <w:ins w:id="1256" w:author="Author" w:date="2021-01-24T02:32:00Z">
        <w:r w:rsidR="00926B61" w:rsidRPr="00FB675A">
          <w:rPr>
            <w:rPrChange w:id="1257" w:author="Author" w:date="2021-01-25T12:20:00Z">
              <w:rPr/>
            </w:rPrChange>
          </w:rPr>
          <w:t>the</w:t>
        </w:r>
      </w:ins>
      <w:r w:rsidRPr="00FB675A">
        <w:rPr>
          <w:rPrChange w:id="1258" w:author="Author" w:date="2021-01-25T12:20:00Z">
            <w:rPr/>
          </w:rPrChange>
        </w:rPr>
        <w:t xml:space="preserve"> active and inactive membership from the first set of questions to maintain consistency.</w:t>
      </w:r>
    </w:p>
    <w:p w14:paraId="52E9542E" w14:textId="492564BA" w:rsidR="006A05D6" w:rsidRPr="00FB675A" w:rsidRDefault="00953CFA" w:rsidP="002330A8">
      <w:pPr>
        <w:pStyle w:val="BodyText"/>
        <w:jc w:val="both"/>
        <w:rPr>
          <w:rPrChange w:id="1259" w:author="Author" w:date="2021-01-25T12:20:00Z">
            <w:rPr/>
          </w:rPrChange>
        </w:rPr>
      </w:pPr>
      <w:r w:rsidRPr="00FB675A">
        <w:rPr>
          <w:rPrChange w:id="1260" w:author="Author" w:date="2021-01-25T12:20:00Z">
            <w:rPr/>
          </w:rPrChange>
        </w:rPr>
        <w:t xml:space="preserve">Confidence entails one question in all waves: </w:t>
      </w:r>
      <w:r w:rsidRPr="00FB675A">
        <w:rPr>
          <w:i/>
          <w:iCs/>
          <w:rPrChange w:id="1261" w:author="Author" w:date="2021-01-25T12:20:00Z">
            <w:rPr>
              <w:i/>
              <w:iCs/>
            </w:rPr>
          </w:rPrChange>
        </w:rPr>
        <w:t xml:space="preserve">I am going to name numerous </w:t>
      </w:r>
      <w:del w:id="1262" w:author="Author" w:date="2021-01-24T02:34:00Z">
        <w:r w:rsidRPr="00FB675A" w:rsidDel="00926B61">
          <w:rPr>
            <w:i/>
            <w:iCs/>
            <w:rPrChange w:id="1263" w:author="Author" w:date="2021-01-25T12:20:00Z">
              <w:rPr>
                <w:i/>
                <w:iCs/>
              </w:rPr>
            </w:rPrChange>
          </w:rPr>
          <w:delText>organisations</w:delText>
        </w:r>
      </w:del>
      <w:ins w:id="1264" w:author="Author" w:date="2021-01-24T02:34:00Z">
        <w:r w:rsidR="00926B61" w:rsidRPr="00FB675A">
          <w:rPr>
            <w:i/>
            <w:iCs/>
            <w:rPrChange w:id="1265" w:author="Author" w:date="2021-01-25T12:20:00Z">
              <w:rPr>
                <w:i/>
                <w:iCs/>
              </w:rPr>
            </w:rPrChange>
          </w:rPr>
          <w:t>organizations</w:t>
        </w:r>
      </w:ins>
      <w:r w:rsidRPr="00FB675A">
        <w:rPr>
          <w:i/>
          <w:iCs/>
          <w:rPrChange w:id="1266" w:author="Author" w:date="2021-01-25T12:20:00Z">
            <w:rPr>
              <w:i/>
              <w:iCs/>
            </w:rPr>
          </w:rPrChange>
        </w:rPr>
        <w:t>. For each one, could you tell me how much confidence you have in them: is it a great deal of confidence, quite a lot of confidence, not very much confidence, or none at all?</w:t>
      </w:r>
      <w:r w:rsidRPr="00FB675A">
        <w:rPr>
          <w:rPrChange w:id="1267" w:author="Author" w:date="2021-01-25T12:20:00Z">
            <w:rPr/>
          </w:rPrChange>
        </w:rPr>
        <w:t xml:space="preserve"> We measure confidence in political parties, government, parliament, and the justice system.</w:t>
      </w:r>
    </w:p>
    <w:p w14:paraId="5C4F4805" w14:textId="307C54A2" w:rsidR="006A05D6" w:rsidRPr="00FB675A" w:rsidRDefault="00953CFA" w:rsidP="002330A8">
      <w:pPr>
        <w:pStyle w:val="BodyText"/>
        <w:jc w:val="both"/>
        <w:rPr>
          <w:rPrChange w:id="1268" w:author="Author" w:date="2021-01-25T12:20:00Z">
            <w:rPr/>
          </w:rPrChange>
        </w:rPr>
      </w:pPr>
      <w:r w:rsidRPr="00FB675A">
        <w:rPr>
          <w:rPrChange w:id="1269" w:author="Author" w:date="2021-01-25T12:20:00Z">
            <w:rPr/>
          </w:rPrChange>
        </w:rPr>
        <w:t>As control variables, we include political (</w:t>
      </w:r>
      <w:r w:rsidRPr="00FB675A">
        <w:rPr>
          <w:i/>
          <w:iCs/>
          <w:rPrChange w:id="1270" w:author="Author" w:date="2021-01-25T12:20:00Z">
            <w:rPr>
              <w:i/>
              <w:iCs/>
            </w:rPr>
          </w:rPrChange>
        </w:rPr>
        <w:t>Alliance</w:t>
      </w:r>
      <w:r w:rsidRPr="00FB675A">
        <w:rPr>
          <w:rPrChange w:id="1271" w:author="Author" w:date="2021-01-25T12:20:00Z">
            <w:rPr/>
          </w:rPrChange>
        </w:rPr>
        <w:t xml:space="preserve"> and </w:t>
      </w:r>
      <w:r w:rsidRPr="00FB675A">
        <w:rPr>
          <w:i/>
          <w:iCs/>
          <w:rPrChange w:id="1272" w:author="Author" w:date="2021-01-25T12:20:00Z">
            <w:rPr>
              <w:i/>
              <w:iCs/>
            </w:rPr>
          </w:rPrChange>
        </w:rPr>
        <w:t>Target Democracy</w:t>
      </w:r>
      <w:r w:rsidRPr="00FB675A">
        <w:rPr>
          <w:rPrChange w:id="1273" w:author="Author" w:date="2021-01-25T12:20:00Z">
            <w:rPr/>
          </w:rPrChange>
        </w:rPr>
        <w:t>), economic (</w:t>
      </w:r>
      <w:r w:rsidRPr="00FB675A">
        <w:rPr>
          <w:i/>
          <w:iCs/>
          <w:rPrChange w:id="1274" w:author="Author" w:date="2021-01-25T12:20:00Z">
            <w:rPr>
              <w:i/>
              <w:iCs/>
            </w:rPr>
          </w:rPrChange>
        </w:rPr>
        <w:t>Target ln</w:t>
      </w:r>
      <w:ins w:id="1275" w:author="Author" w:date="2021-01-24T12:20:00Z">
        <w:r w:rsidR="002330A8" w:rsidRPr="00FB675A">
          <w:rPr>
            <w:i/>
            <w:iCs/>
            <w:rPrChange w:id="1276" w:author="Author" w:date="2021-01-25T12:20:00Z">
              <w:rPr>
                <w:i/>
                <w:iCs/>
              </w:rPr>
            </w:rPrChange>
          </w:rPr>
          <w:t xml:space="preserve"> </w:t>
        </w:r>
      </w:ins>
      <w:r w:rsidRPr="00FB675A">
        <w:rPr>
          <w:i/>
          <w:iCs/>
          <w:rPrChange w:id="1277" w:author="Author" w:date="2021-01-25T12:20:00Z">
            <w:rPr>
              <w:i/>
              <w:iCs/>
            </w:rPr>
          </w:rPrChange>
        </w:rPr>
        <w:t>(GDPPC)</w:t>
      </w:r>
      <w:r w:rsidRPr="00FB675A">
        <w:rPr>
          <w:rPrChange w:id="1278" w:author="Author" w:date="2021-01-25T12:20:00Z">
            <w:rPr/>
          </w:rPrChange>
        </w:rPr>
        <w:t>), issue (</w:t>
      </w:r>
      <w:r w:rsidRPr="00FB675A">
        <w:rPr>
          <w:i/>
          <w:iCs/>
          <w:rPrChange w:id="1279" w:author="Author" w:date="2021-01-25T12:20:00Z">
            <w:rPr>
              <w:i/>
              <w:iCs/>
            </w:rPr>
          </w:rPrChange>
        </w:rPr>
        <w:t>Issue Salience</w:t>
      </w:r>
      <w:r w:rsidRPr="00FB675A">
        <w:rPr>
          <w:rPrChange w:id="1280" w:author="Author" w:date="2021-01-25T12:20:00Z">
            <w:rPr/>
          </w:rPrChange>
        </w:rPr>
        <w:t>), and geographical variables (</w:t>
      </w:r>
      <w:r w:rsidRPr="00FB675A">
        <w:rPr>
          <w:i/>
          <w:iCs/>
          <w:rPrChange w:id="1281" w:author="Author" w:date="2021-01-25T12:20:00Z">
            <w:rPr>
              <w:i/>
              <w:iCs/>
            </w:rPr>
          </w:rPrChange>
        </w:rPr>
        <w:t>Contiguity</w:t>
      </w:r>
      <w:r w:rsidRPr="00FB675A">
        <w:rPr>
          <w:rPrChange w:id="1282" w:author="Author" w:date="2021-01-25T12:20:00Z">
            <w:rPr/>
          </w:rPrChange>
        </w:rPr>
        <w:t xml:space="preserve"> and </w:t>
      </w:r>
      <w:r w:rsidRPr="00FB675A">
        <w:rPr>
          <w:i/>
          <w:iCs/>
          <w:rPrChange w:id="1283" w:author="Author" w:date="2021-01-25T12:20:00Z">
            <w:rPr>
              <w:i/>
              <w:iCs/>
            </w:rPr>
          </w:rPrChange>
        </w:rPr>
        <w:t>Distance</w:t>
      </w:r>
      <w:r w:rsidRPr="00FB675A">
        <w:rPr>
          <w:rPrChange w:id="1284" w:author="Author" w:date="2021-01-25T12:20:00Z">
            <w:rPr/>
          </w:rPrChange>
        </w:rPr>
        <w:t xml:space="preserve">). </w:t>
      </w:r>
      <w:r w:rsidRPr="00FB675A">
        <w:rPr>
          <w:i/>
          <w:iCs/>
          <w:rPrChange w:id="1285" w:author="Author" w:date="2021-01-25T12:20:00Z">
            <w:rPr>
              <w:i/>
              <w:iCs/>
            </w:rPr>
          </w:rPrChange>
        </w:rPr>
        <w:t>Alliance</w:t>
      </w:r>
      <w:r w:rsidRPr="00FB675A">
        <w:rPr>
          <w:rPrChange w:id="1286" w:author="Author" w:date="2021-01-25T12:20:00Z">
            <w:rPr/>
          </w:rPrChange>
        </w:rPr>
        <w:t xml:space="preserve"> uses the Correlates of War Formal Alliance dataset (Gibler, 2009). If the sanctioned country is not allied with the sanctioning country, the variable is coded 0. </w:t>
      </w:r>
      <w:r w:rsidRPr="00FB675A">
        <w:rPr>
          <w:i/>
          <w:iCs/>
          <w:rPrChange w:id="1287" w:author="Author" w:date="2021-01-25T12:20:00Z">
            <w:rPr>
              <w:i/>
              <w:iCs/>
            </w:rPr>
          </w:rPrChange>
        </w:rPr>
        <w:t>Target Democracy</w:t>
      </w:r>
      <w:r w:rsidRPr="00FB675A">
        <w:rPr>
          <w:rPrChange w:id="1288" w:author="Author" w:date="2021-01-25T12:20:00Z">
            <w:rPr/>
          </w:rPrChange>
        </w:rPr>
        <w:t xml:space="preserve"> measures the degree of democracy in the sanctioned country based on the V-Dem </w:t>
      </w:r>
      <w:r w:rsidRPr="00FB675A">
        <w:rPr>
          <w:rPrChange w:id="1289" w:author="Author" w:date="2021-01-25T12:20:00Z">
            <w:rPr/>
          </w:rPrChange>
        </w:rPr>
        <w:lastRenderedPageBreak/>
        <w:t xml:space="preserve">project’s Electoral democracy index. It measures how much the </w:t>
      </w:r>
      <w:ins w:id="1290" w:author="Author" w:date="2021-01-24T12:21:00Z">
        <w:r w:rsidR="002330A8" w:rsidRPr="00FB675A">
          <w:rPr>
            <w:rPrChange w:id="1291" w:author="Author" w:date="2021-01-25T12:20:00Z">
              <w:rPr/>
            </w:rPrChange>
          </w:rPr>
          <w:t>‘</w:t>
        </w:r>
      </w:ins>
      <w:r w:rsidRPr="00FB675A">
        <w:rPr>
          <w:rPrChange w:id="1292" w:author="Author" w:date="2021-01-25T12:20:00Z">
            <w:rPr/>
          </w:rPrChange>
        </w:rPr>
        <w:t>ideal of electoral democracy</w:t>
      </w:r>
      <w:ins w:id="1293" w:author="Author" w:date="2021-01-24T12:21:00Z">
        <w:r w:rsidR="002330A8" w:rsidRPr="00FB675A">
          <w:rPr>
            <w:rPrChange w:id="1294" w:author="Author" w:date="2021-01-25T12:20:00Z">
              <w:rPr/>
            </w:rPrChange>
          </w:rPr>
          <w:t>’</w:t>
        </w:r>
      </w:ins>
      <w:r w:rsidRPr="00FB675A">
        <w:rPr>
          <w:rPrChange w:id="1295" w:author="Author" w:date="2021-01-25T12:20:00Z">
            <w:rPr/>
          </w:rPrChange>
        </w:rPr>
        <w:t xml:space="preserve"> is achieved in a given year and given country. The variable varies from 0 (least democratic) to 1 (most democratic) based on the concept of </w:t>
      </w:r>
      <w:r w:rsidRPr="00FB675A">
        <w:rPr>
          <w:i/>
          <w:iCs/>
          <w:rPrChange w:id="1296" w:author="Author" w:date="2021-01-25T12:20:00Z">
            <w:rPr>
              <w:i/>
              <w:iCs/>
            </w:rPr>
          </w:rPrChange>
        </w:rPr>
        <w:t>Polyarchy</w:t>
      </w:r>
      <w:r w:rsidRPr="00FB675A">
        <w:rPr>
          <w:rPrChange w:id="1297" w:author="Author" w:date="2021-01-25T12:20:00Z">
            <w:rPr/>
          </w:rPrChange>
        </w:rPr>
        <w:t xml:space="preserve"> (Coppedge et al., 2020). </w:t>
      </w:r>
      <w:r w:rsidRPr="00FB675A">
        <w:rPr>
          <w:i/>
          <w:iCs/>
          <w:rPrChange w:id="1298" w:author="Author" w:date="2021-01-25T12:20:00Z">
            <w:rPr>
              <w:i/>
              <w:iCs/>
            </w:rPr>
          </w:rPrChange>
        </w:rPr>
        <w:t>Target GDP per capita</w:t>
      </w:r>
      <w:r w:rsidRPr="00FB675A">
        <w:rPr>
          <w:rPrChange w:id="1299" w:author="Author" w:date="2021-01-25T12:20:00Z">
            <w:rPr/>
          </w:rPrChange>
        </w:rPr>
        <w:t xml:space="preserve"> is the logged GDP per capita of the sanctioned country, which measures its economic power. </w:t>
      </w:r>
      <w:r w:rsidRPr="00FB675A">
        <w:rPr>
          <w:i/>
          <w:iCs/>
          <w:rPrChange w:id="1300" w:author="Author" w:date="2021-01-25T12:20:00Z">
            <w:rPr>
              <w:i/>
              <w:iCs/>
            </w:rPr>
          </w:rPrChange>
        </w:rPr>
        <w:t>Issue salience</w:t>
      </w:r>
      <w:r w:rsidRPr="00FB675A">
        <w:rPr>
          <w:rPrChange w:id="1301" w:author="Author" w:date="2021-01-25T12:20:00Z">
            <w:rPr/>
          </w:rPrChange>
        </w:rPr>
        <w:t xml:space="preserve"> identifies the leading institutions in the country that initiates sanctions. They include bureaucracy, legislature, executive or government, judiciary, and others. We expect the salience of the issue at stake to increase when legislative or executive branches, rather than a bureaucracy or judiciary, initiates sanctions. Elected politicians have incentives to publicize </w:t>
      </w:r>
      <w:ins w:id="1302" w:author="Author" w:date="2021-01-24T12:22:00Z">
        <w:r w:rsidR="002330A8" w:rsidRPr="00FB675A">
          <w:rPr>
            <w:rPrChange w:id="1303" w:author="Author" w:date="2021-01-25T12:20:00Z">
              <w:rPr/>
            </w:rPrChange>
          </w:rPr>
          <w:t xml:space="preserve">the </w:t>
        </w:r>
      </w:ins>
      <w:r w:rsidRPr="00FB675A">
        <w:rPr>
          <w:rPrChange w:id="1304" w:author="Author" w:date="2021-01-25T12:20:00Z">
            <w:rPr/>
          </w:rPrChange>
        </w:rPr>
        <w:t xml:space="preserve">opponents’ positions and their own. Thus, </w:t>
      </w:r>
      <w:r w:rsidRPr="00FB675A">
        <w:rPr>
          <w:i/>
          <w:iCs/>
          <w:rPrChange w:id="1305" w:author="Author" w:date="2021-01-25T12:20:00Z">
            <w:rPr>
              <w:i/>
              <w:iCs/>
            </w:rPr>
          </w:rPrChange>
        </w:rPr>
        <w:t>Issue salience</w:t>
      </w:r>
      <w:r w:rsidRPr="00FB675A">
        <w:rPr>
          <w:rPrChange w:id="1306" w:author="Author" w:date="2021-01-25T12:20:00Z">
            <w:rPr/>
          </w:rPrChange>
        </w:rPr>
        <w:t xml:space="preserve"> equals 1 if </w:t>
      </w:r>
      <w:r w:rsidRPr="00FB675A">
        <w:rPr>
          <w:i/>
          <w:iCs/>
          <w:rPrChange w:id="1307" w:author="Author" w:date="2021-01-25T12:20:00Z">
            <w:rPr>
              <w:i/>
              <w:iCs/>
            </w:rPr>
          </w:rPrChange>
        </w:rPr>
        <w:t>Sanction Identity</w:t>
      </w:r>
      <w:r w:rsidRPr="00FB675A">
        <w:rPr>
          <w:rPrChange w:id="1308" w:author="Author" w:date="2021-01-25T12:20:00Z">
            <w:rPr/>
          </w:rPrChange>
        </w:rPr>
        <w:t xml:space="preserve"> in the TIES dataset indicates legislature, executive, or government and 0 otherwise. </w:t>
      </w:r>
      <w:r w:rsidRPr="00FB675A">
        <w:rPr>
          <w:i/>
          <w:iCs/>
          <w:rPrChange w:id="1309" w:author="Author" w:date="2021-01-25T12:20:00Z">
            <w:rPr>
              <w:i/>
              <w:iCs/>
            </w:rPr>
          </w:rPrChange>
        </w:rPr>
        <w:t>Distance</w:t>
      </w:r>
      <w:r w:rsidRPr="00FB675A">
        <w:rPr>
          <w:rPrChange w:id="1310" w:author="Author" w:date="2021-01-25T12:20:00Z">
            <w:rPr/>
          </w:rPrChange>
        </w:rPr>
        <w:t xml:space="preserve"> measures the physical distance between the sanctioning and sanctioned countries to control for geographical proximity, as neighboring countries can be more exposed to sanctions than remote countries</w:t>
      </w:r>
      <w:ins w:id="1311" w:author="Author" w:date="2021-01-24T02:50:00Z">
        <w:r w:rsidR="00855D0D" w:rsidRPr="00FB675A">
          <w:rPr>
            <w:rPrChange w:id="1312" w:author="Author" w:date="2021-01-25T12:20:00Z">
              <w:rPr/>
            </w:rPrChange>
          </w:rPr>
          <w:t>,</w:t>
        </w:r>
      </w:ins>
      <w:del w:id="1313" w:author="Author" w:date="2021-01-24T02:50:00Z">
        <w:r w:rsidRPr="00FB675A" w:rsidDel="00855D0D">
          <w:rPr>
            <w:rPrChange w:id="1314" w:author="Author" w:date="2021-01-25T12:20:00Z">
              <w:rPr/>
            </w:rPrChange>
          </w:rPr>
          <w:delText>.</w:delText>
        </w:r>
      </w:del>
      <w:r w:rsidRPr="00FB675A">
        <w:rPr>
          <w:rPrChange w:id="1315" w:author="Author" w:date="2021-01-25T12:20:00Z">
            <w:rPr/>
          </w:rPrChange>
        </w:rPr>
        <w:t xml:space="preserve"> </w:t>
      </w:r>
      <w:ins w:id="1316" w:author="Author" w:date="2021-01-24T02:50:00Z">
        <w:r w:rsidR="00855D0D" w:rsidRPr="00FB675A">
          <w:rPr>
            <w:rPrChange w:id="1317" w:author="Author" w:date="2021-01-25T12:20:00Z">
              <w:rPr/>
            </w:rPrChange>
          </w:rPr>
          <w:t xml:space="preserve">and </w:t>
        </w:r>
      </w:ins>
      <w:ins w:id="1318" w:author="Author" w:date="2021-01-24T12:23:00Z">
        <w:r w:rsidR="002330A8" w:rsidRPr="00FB675A">
          <w:rPr>
            <w:rPrChange w:id="1319" w:author="Author" w:date="2021-01-25T12:20:00Z">
              <w:rPr/>
            </w:rPrChange>
          </w:rPr>
          <w:t>we</w:t>
        </w:r>
      </w:ins>
      <w:del w:id="1320" w:author="Author" w:date="2021-01-24T12:23:00Z">
        <w:r w:rsidRPr="00FB675A" w:rsidDel="002330A8">
          <w:rPr>
            <w:rPrChange w:id="1321" w:author="Author" w:date="2021-01-25T12:20:00Z">
              <w:rPr/>
            </w:rPrChange>
          </w:rPr>
          <w:delText>We</w:delText>
        </w:r>
      </w:del>
      <w:r w:rsidRPr="00FB675A">
        <w:rPr>
          <w:rPrChange w:id="1322" w:author="Author" w:date="2021-01-25T12:20:00Z">
            <w:rPr/>
          </w:rPrChange>
        </w:rPr>
        <w:t xml:space="preserve"> use the logged values of </w:t>
      </w:r>
      <w:r w:rsidRPr="00FB675A">
        <w:rPr>
          <w:i/>
          <w:iCs/>
          <w:rPrChange w:id="1323" w:author="Author" w:date="2021-01-25T12:20:00Z">
            <w:rPr>
              <w:i/>
              <w:iCs/>
            </w:rPr>
          </w:rPrChange>
        </w:rPr>
        <w:t>Distance.</w:t>
      </w:r>
      <w:r w:rsidRPr="00FB675A">
        <w:rPr>
          <w:rPrChange w:id="1324" w:author="Author" w:date="2021-01-25T12:20:00Z">
            <w:rPr/>
          </w:rPrChange>
        </w:rPr>
        <w:t xml:space="preserve"> </w:t>
      </w:r>
      <w:r w:rsidRPr="00FB675A">
        <w:rPr>
          <w:i/>
          <w:iCs/>
          <w:rPrChange w:id="1325" w:author="Author" w:date="2021-01-25T12:20:00Z">
            <w:rPr>
              <w:i/>
              <w:iCs/>
            </w:rPr>
          </w:rPrChange>
        </w:rPr>
        <w:t>Contiguity</w:t>
      </w:r>
      <w:r w:rsidRPr="00FB675A">
        <w:rPr>
          <w:rPrChange w:id="1326" w:author="Author" w:date="2021-01-25T12:20:00Z">
            <w:rPr/>
          </w:rPrChange>
        </w:rPr>
        <w:t xml:space="preserve"> is a six-category variable that measures the contiguity between the sanctioning and sanctioned countries. The Appendix summarizes statistics for all variables.</w:t>
      </w:r>
    </w:p>
    <w:p w14:paraId="688AC374" w14:textId="2166A66E" w:rsidR="006A05D6" w:rsidRPr="00FB675A" w:rsidRDefault="00953CFA" w:rsidP="002330A8">
      <w:pPr>
        <w:pStyle w:val="Heading2"/>
        <w:rPr>
          <w:i/>
          <w:iCs/>
          <w:rPrChange w:id="1327" w:author="Author" w:date="2021-01-25T12:20:00Z">
            <w:rPr>
              <w:i/>
              <w:iCs/>
            </w:rPr>
          </w:rPrChange>
        </w:rPr>
      </w:pPr>
      <w:bookmarkStart w:id="1328" w:name="methods"/>
      <w:bookmarkEnd w:id="1041"/>
      <w:r w:rsidRPr="00FB675A">
        <w:rPr>
          <w:i/>
          <w:iCs/>
          <w:rPrChange w:id="1329" w:author="Author" w:date="2021-01-25T12:20:00Z">
            <w:rPr>
              <w:i/>
              <w:iCs/>
            </w:rPr>
          </w:rPrChange>
        </w:rPr>
        <w:t>Methods</w:t>
      </w:r>
    </w:p>
    <w:p w14:paraId="2E79189A" w14:textId="2CC7A24B" w:rsidR="006A05D6" w:rsidRPr="00FB675A" w:rsidRDefault="00953CFA" w:rsidP="002330A8">
      <w:pPr>
        <w:pStyle w:val="FirstParagraph"/>
        <w:jc w:val="both"/>
        <w:rPr>
          <w:rPrChange w:id="1330" w:author="Author" w:date="2021-01-25T12:20:00Z">
            <w:rPr/>
          </w:rPrChange>
        </w:rPr>
      </w:pPr>
      <w:r w:rsidRPr="00FB675A">
        <w:rPr>
          <w:rPrChange w:id="1331" w:author="Author" w:date="2021-01-25T12:20:00Z">
            <w:rPr/>
          </w:rPrChange>
        </w:rPr>
        <w:t xml:space="preserve">Because </w:t>
      </w:r>
      <w:ins w:id="1332" w:author="Author" w:date="2021-01-24T02:51:00Z">
        <w:r w:rsidR="00855D0D" w:rsidRPr="00FB675A">
          <w:rPr>
            <w:rPrChange w:id="1333" w:author="Author" w:date="2021-01-25T12:20:00Z">
              <w:rPr/>
            </w:rPrChange>
          </w:rPr>
          <w:t>the</w:t>
        </w:r>
      </w:ins>
      <w:del w:id="1334" w:author="Author" w:date="2021-01-24T02:51:00Z">
        <w:r w:rsidRPr="00FB675A" w:rsidDel="00855D0D">
          <w:rPr>
            <w:rPrChange w:id="1335" w:author="Author" w:date="2021-01-25T12:20:00Z">
              <w:rPr/>
            </w:rPrChange>
          </w:rPr>
          <w:delText>our</w:delText>
        </w:r>
      </w:del>
      <w:r w:rsidRPr="00FB675A">
        <w:rPr>
          <w:rPrChange w:id="1336" w:author="Author" w:date="2021-01-25T12:20:00Z">
            <w:rPr/>
          </w:rPrChange>
        </w:rPr>
        <w:t xml:space="preserve"> dependent variable is binary, we use probit analysis with robust standard errors to evaluate the hypotheses.</w:t>
      </w:r>
    </w:p>
    <w:p w14:paraId="76B18F27" w14:textId="275EF1C6" w:rsidR="006A05D6" w:rsidRPr="00FB675A" w:rsidRDefault="00953CFA" w:rsidP="002330A8">
      <w:pPr>
        <w:pStyle w:val="Heading1"/>
        <w:rPr>
          <w:sz w:val="28"/>
          <w:szCs w:val="36"/>
          <w:rPrChange w:id="1337" w:author="Author" w:date="2021-01-25T12:20:00Z">
            <w:rPr>
              <w:sz w:val="28"/>
              <w:szCs w:val="36"/>
            </w:rPr>
          </w:rPrChange>
        </w:rPr>
      </w:pPr>
      <w:bookmarkStart w:id="1338" w:name="results"/>
      <w:bookmarkEnd w:id="986"/>
      <w:bookmarkEnd w:id="1328"/>
      <w:r w:rsidRPr="00FB675A">
        <w:rPr>
          <w:sz w:val="28"/>
          <w:szCs w:val="36"/>
          <w:rPrChange w:id="1339" w:author="Author" w:date="2021-01-25T12:20:00Z">
            <w:rPr>
              <w:sz w:val="28"/>
              <w:szCs w:val="36"/>
            </w:rPr>
          </w:rPrChange>
        </w:rPr>
        <w:t>Results</w:t>
      </w:r>
    </w:p>
    <w:p w14:paraId="14CDC8C0" w14:textId="0C51A1D6" w:rsidR="006A05D6" w:rsidRPr="00FB675A" w:rsidRDefault="00953CFA" w:rsidP="002330A8">
      <w:pPr>
        <w:pStyle w:val="FirstParagraph"/>
        <w:jc w:val="both"/>
        <w:rPr>
          <w:rPrChange w:id="1340" w:author="Author" w:date="2021-01-25T12:20:00Z">
            <w:rPr/>
          </w:rPrChange>
        </w:rPr>
      </w:pPr>
      <w:r w:rsidRPr="00FB675A">
        <w:rPr>
          <w:rPrChange w:id="1341" w:author="Author" w:date="2021-01-25T12:20:00Z">
            <w:rPr/>
          </w:rPrChange>
        </w:rPr>
        <w:t xml:space="preserve">Table </w:t>
      </w:r>
      <w:r w:rsidR="00A479CC" w:rsidRPr="00FB675A">
        <w:rPr>
          <w:rPrChange w:id="1342" w:author="Author" w:date="2021-01-25T12:20:00Z">
            <w:rPr/>
          </w:rPrChange>
        </w:rPr>
        <w:t>I</w:t>
      </w:r>
      <w:ins w:id="1343" w:author="Author" w:date="2021-01-24T11:19:00Z">
        <w:r w:rsidR="00212B08" w:rsidRPr="00FB675A">
          <w:rPr>
            <w:rPrChange w:id="1344" w:author="Author" w:date="2021-01-25T12:20:00Z">
              <w:rPr/>
            </w:rPrChange>
          </w:rPr>
          <w:t>.</w:t>
        </w:r>
      </w:ins>
      <w:r w:rsidRPr="00FB675A">
        <w:rPr>
          <w:rPrChange w:id="1345" w:author="Author" w:date="2021-01-25T12:20:00Z">
            <w:rPr/>
          </w:rPrChange>
        </w:rPr>
        <w:t xml:space="preserve"> reports the regression results when using </w:t>
      </w:r>
      <w:r w:rsidRPr="00FB675A">
        <w:rPr>
          <w:i/>
          <w:iCs/>
          <w:rPrChange w:id="1346" w:author="Author" w:date="2021-01-25T12:20:00Z">
            <w:rPr>
              <w:i/>
              <w:iCs/>
            </w:rPr>
          </w:rPrChange>
        </w:rPr>
        <w:t>Trust</w:t>
      </w:r>
      <w:r w:rsidRPr="00FB675A">
        <w:rPr>
          <w:rPrChange w:id="1347" w:author="Author" w:date="2021-01-25T12:20:00Z">
            <w:rPr/>
          </w:rPrChange>
        </w:rPr>
        <w:t xml:space="preserve"> (Model 1</w:t>
      </w:r>
      <w:ins w:id="1348" w:author="Author" w:date="2021-01-24T11:20:00Z">
        <w:r w:rsidR="00212B08" w:rsidRPr="00FB675A">
          <w:rPr>
            <w:rPrChange w:id="1349" w:author="Author" w:date="2021-01-25T12:20:00Z">
              <w:rPr/>
            </w:rPrChange>
          </w:rPr>
          <w:t>.</w:t>
        </w:r>
      </w:ins>
      <w:r w:rsidRPr="00FB675A">
        <w:rPr>
          <w:rPrChange w:id="1350" w:author="Author" w:date="2021-01-25T12:20:00Z">
            <w:rPr/>
          </w:rPrChange>
        </w:rPr>
        <w:t xml:space="preserve">), </w:t>
      </w:r>
      <w:r w:rsidRPr="00FB675A">
        <w:rPr>
          <w:i/>
          <w:iCs/>
          <w:rPrChange w:id="1351" w:author="Author" w:date="2021-01-25T12:20:00Z">
            <w:rPr>
              <w:i/>
              <w:iCs/>
            </w:rPr>
          </w:rPrChange>
        </w:rPr>
        <w:t>Membership: Political Party</w:t>
      </w:r>
      <w:r w:rsidRPr="00FB675A">
        <w:rPr>
          <w:rPrChange w:id="1352" w:author="Author" w:date="2021-01-25T12:20:00Z">
            <w:rPr/>
          </w:rPrChange>
        </w:rPr>
        <w:t xml:space="preserve"> (Model 2</w:t>
      </w:r>
      <w:ins w:id="1353" w:author="Author" w:date="2021-01-24T11:20:00Z">
        <w:r w:rsidR="00212B08" w:rsidRPr="00FB675A">
          <w:rPr>
            <w:rPrChange w:id="1354" w:author="Author" w:date="2021-01-25T12:20:00Z">
              <w:rPr/>
            </w:rPrChange>
          </w:rPr>
          <w:t>.</w:t>
        </w:r>
      </w:ins>
      <w:r w:rsidRPr="00FB675A">
        <w:rPr>
          <w:rPrChange w:id="1355" w:author="Author" w:date="2021-01-25T12:20:00Z">
            <w:rPr/>
          </w:rPrChange>
        </w:rPr>
        <w:t xml:space="preserve">), and </w:t>
      </w:r>
      <w:r w:rsidRPr="00FB675A">
        <w:rPr>
          <w:i/>
          <w:iCs/>
          <w:rPrChange w:id="1356" w:author="Author" w:date="2021-01-25T12:20:00Z">
            <w:rPr>
              <w:i/>
              <w:iCs/>
            </w:rPr>
          </w:rPrChange>
        </w:rPr>
        <w:t>Membership: Prof. Association</w:t>
      </w:r>
      <w:r w:rsidRPr="00FB675A">
        <w:rPr>
          <w:rPrChange w:id="1357" w:author="Author" w:date="2021-01-25T12:20:00Z">
            <w:rPr/>
          </w:rPrChange>
        </w:rPr>
        <w:t xml:space="preserve"> (Model 3</w:t>
      </w:r>
      <w:ins w:id="1358" w:author="Author" w:date="2021-01-24T11:20:00Z">
        <w:r w:rsidR="00212B08" w:rsidRPr="00FB675A">
          <w:rPr>
            <w:rPrChange w:id="1359" w:author="Author" w:date="2021-01-25T12:20:00Z">
              <w:rPr/>
            </w:rPrChange>
          </w:rPr>
          <w:t>.</w:t>
        </w:r>
      </w:ins>
      <w:r w:rsidRPr="00FB675A">
        <w:rPr>
          <w:rPrChange w:id="1360" w:author="Author" w:date="2021-01-25T12:20:00Z">
            <w:rPr/>
          </w:rPrChange>
        </w:rPr>
        <w:t xml:space="preserve">) as </w:t>
      </w:r>
      <w:ins w:id="1361" w:author="Author" w:date="2021-01-24T02:51:00Z">
        <w:r w:rsidR="00855D0D" w:rsidRPr="00FB675A">
          <w:rPr>
            <w:rPrChange w:id="1362" w:author="Author" w:date="2021-01-25T12:20:00Z">
              <w:rPr/>
            </w:rPrChange>
          </w:rPr>
          <w:t xml:space="preserve">the </w:t>
        </w:r>
      </w:ins>
      <w:r w:rsidRPr="00FB675A">
        <w:rPr>
          <w:rPrChange w:id="1363" w:author="Author" w:date="2021-01-25T12:20:00Z">
            <w:rPr/>
          </w:rPrChange>
        </w:rPr>
        <w:t xml:space="preserve">main explanatory variables for social capital. All three models </w:t>
      </w:r>
      <w:ins w:id="1364" w:author="Author" w:date="2021-01-24T02:52:00Z">
        <w:r w:rsidR="00855D0D" w:rsidRPr="00FB675A">
          <w:rPr>
            <w:rPrChange w:id="1365" w:author="Author" w:date="2021-01-25T12:20:00Z">
              <w:rPr/>
            </w:rPrChange>
          </w:rPr>
          <w:t>indicate</w:t>
        </w:r>
      </w:ins>
      <w:del w:id="1366" w:author="Author" w:date="2021-01-24T02:52:00Z">
        <w:r w:rsidRPr="00FB675A" w:rsidDel="00855D0D">
          <w:rPr>
            <w:rPrChange w:id="1367" w:author="Author" w:date="2021-01-25T12:20:00Z">
              <w:rPr/>
            </w:rPrChange>
          </w:rPr>
          <w:delText>show</w:delText>
        </w:r>
      </w:del>
      <w:r w:rsidRPr="00FB675A">
        <w:rPr>
          <w:rPrChange w:id="1368" w:author="Author" w:date="2021-01-25T12:20:00Z">
            <w:rPr/>
          </w:rPrChange>
        </w:rPr>
        <w:t xml:space="preserve"> that coefficients for the main </w:t>
      </w:r>
      <w:r w:rsidRPr="00FB675A">
        <w:rPr>
          <w:rPrChange w:id="1369" w:author="Author" w:date="2021-01-25T12:20:00Z">
            <w:rPr/>
          </w:rPrChange>
        </w:rPr>
        <w:lastRenderedPageBreak/>
        <w:t>explanatory variables are negative and significant at 5% in Models 1</w:t>
      </w:r>
      <w:ins w:id="1370" w:author="Author" w:date="2021-01-24T11:20:00Z">
        <w:r w:rsidR="00212B08" w:rsidRPr="00FB675A">
          <w:rPr>
            <w:rPrChange w:id="1371" w:author="Author" w:date="2021-01-25T12:20:00Z">
              <w:rPr/>
            </w:rPrChange>
          </w:rPr>
          <w:t>.</w:t>
        </w:r>
      </w:ins>
      <w:r w:rsidRPr="00FB675A">
        <w:rPr>
          <w:rPrChange w:id="1372" w:author="Author" w:date="2021-01-25T12:20:00Z">
            <w:rPr/>
          </w:rPrChange>
        </w:rPr>
        <w:t xml:space="preserve"> and 2</w:t>
      </w:r>
      <w:ins w:id="1373" w:author="Author" w:date="2021-01-24T11:20:00Z">
        <w:r w:rsidR="00212B08" w:rsidRPr="00FB675A">
          <w:rPr>
            <w:rPrChange w:id="1374" w:author="Author" w:date="2021-01-25T12:20:00Z">
              <w:rPr/>
            </w:rPrChange>
          </w:rPr>
          <w:t>.</w:t>
        </w:r>
      </w:ins>
      <w:r w:rsidRPr="00FB675A">
        <w:rPr>
          <w:rPrChange w:id="1375" w:author="Author" w:date="2021-01-25T12:20:00Z">
            <w:rPr/>
          </w:rPrChange>
        </w:rPr>
        <w:t xml:space="preserve"> and at 10% for Model 3. This finding implies that as trust, membership in political parties, and political associations in the sanctioned country increase</w:t>
      </w:r>
      <w:ins w:id="1376" w:author="Author" w:date="2021-01-24T02:52:00Z">
        <w:r w:rsidR="00855D0D" w:rsidRPr="00FB675A">
          <w:rPr>
            <w:rFonts w:cs="Times New Roman"/>
            <w:rPrChange w:id="1377" w:author="Author" w:date="2021-01-25T12:20:00Z">
              <w:rPr>
                <w:rFonts w:cs="Times New Roman"/>
              </w:rPr>
            </w:rPrChange>
          </w:rPr>
          <w:t>—</w:t>
        </w:r>
      </w:ins>
      <w:del w:id="1378" w:author="Author" w:date="2021-01-24T02:52:00Z">
        <w:r w:rsidRPr="00FB675A" w:rsidDel="00855D0D">
          <w:rPr>
            <w:rPrChange w:id="1379" w:author="Author" w:date="2021-01-25T12:20:00Z">
              <w:rPr/>
            </w:rPrChange>
          </w:rPr>
          <w:delText>–</w:delText>
        </w:r>
      </w:del>
      <w:r w:rsidRPr="00FB675A">
        <w:rPr>
          <w:rPrChange w:id="1380" w:author="Author" w:date="2021-01-25T12:20:00Z">
            <w:rPr/>
          </w:rPrChange>
        </w:rPr>
        <w:t>i.e., as the degree of social capital increases in the sanctioned country</w:t>
      </w:r>
      <w:ins w:id="1381" w:author="Author" w:date="2021-01-24T02:52:00Z">
        <w:r w:rsidR="00855D0D" w:rsidRPr="00FB675A">
          <w:rPr>
            <w:rFonts w:cs="Times New Roman"/>
            <w:rPrChange w:id="1382" w:author="Author" w:date="2021-01-25T12:20:00Z">
              <w:rPr>
                <w:rFonts w:cs="Times New Roman"/>
              </w:rPr>
            </w:rPrChange>
          </w:rPr>
          <w:t>—</w:t>
        </w:r>
      </w:ins>
      <w:del w:id="1383" w:author="Author" w:date="2021-01-24T02:52:00Z">
        <w:r w:rsidRPr="00FB675A" w:rsidDel="00855D0D">
          <w:rPr>
            <w:rPrChange w:id="1384" w:author="Author" w:date="2021-01-25T12:20:00Z">
              <w:rPr/>
            </w:rPrChange>
          </w:rPr>
          <w:delText>–</w:delText>
        </w:r>
      </w:del>
      <w:r w:rsidRPr="00FB675A">
        <w:rPr>
          <w:rPrChange w:id="1385" w:author="Author" w:date="2021-01-25T12:20:00Z">
            <w:rPr/>
          </w:rPrChange>
        </w:rPr>
        <w:t xml:space="preserve">the likelihood </w:t>
      </w:r>
      <w:ins w:id="1386" w:author="Author" w:date="2021-01-24T02:52:00Z">
        <w:r w:rsidR="00855D0D" w:rsidRPr="00FB675A">
          <w:rPr>
            <w:rPrChange w:id="1387" w:author="Author" w:date="2021-01-25T12:20:00Z">
              <w:rPr/>
            </w:rPrChange>
          </w:rPr>
          <w:t xml:space="preserve">that </w:t>
        </w:r>
      </w:ins>
      <w:r w:rsidRPr="00FB675A">
        <w:rPr>
          <w:rPrChange w:id="1388" w:author="Author" w:date="2021-01-25T12:20:00Z">
            <w:rPr/>
          </w:rPrChange>
        </w:rPr>
        <w:t>sanctions are successful declines significantly.</w:t>
      </w:r>
    </w:p>
    <w:p w14:paraId="381AC2C5" w14:textId="51877D4A" w:rsidR="00952545" w:rsidRPr="00645C74" w:rsidRDefault="00952545" w:rsidP="002330A8">
      <w:pPr>
        <w:pStyle w:val="BodyText"/>
        <w:ind w:firstLine="0"/>
        <w:jc w:val="center"/>
      </w:pPr>
      <w:commentRangeStart w:id="1389"/>
      <w:del w:id="1390" w:author="Author" w:date="2021-01-24T11:07:00Z">
        <w:r w:rsidRPr="00FB675A" w:rsidDel="00C80865">
          <w:rPr>
            <w:rPrChange w:id="1391" w:author="Author" w:date="2021-01-25T12:20:00Z">
              <w:rPr/>
            </w:rPrChange>
          </w:rPr>
          <w:delText>[</w:delText>
        </w:r>
      </w:del>
      <w:r w:rsidRPr="00FB675A">
        <w:rPr>
          <w:rPrChange w:id="1392" w:author="Author" w:date="2021-01-25T12:20:00Z">
            <w:rPr/>
          </w:rPrChange>
        </w:rPr>
        <w:t xml:space="preserve">Table </w:t>
      </w:r>
      <w:r w:rsidR="00A479CC" w:rsidRPr="00FB675A">
        <w:rPr>
          <w:rPrChange w:id="1393" w:author="Author" w:date="2021-01-25T12:20:00Z">
            <w:rPr/>
          </w:rPrChange>
        </w:rPr>
        <w:t>I</w:t>
      </w:r>
      <w:ins w:id="1394" w:author="Author" w:date="2021-01-24T11:19:00Z">
        <w:r w:rsidR="00212B08" w:rsidRPr="00FB675A">
          <w:rPr>
            <w:rPrChange w:id="1395" w:author="Author" w:date="2021-01-25T12:20:00Z">
              <w:rPr/>
            </w:rPrChange>
          </w:rPr>
          <w:t>.</w:t>
        </w:r>
      </w:ins>
      <w:del w:id="1396" w:author="Author" w:date="2021-01-24T11:07:00Z">
        <w:r w:rsidRPr="00FB675A" w:rsidDel="00C80865">
          <w:rPr>
            <w:rPrChange w:id="1397" w:author="Author" w:date="2021-01-25T12:20:00Z">
              <w:rPr/>
            </w:rPrChange>
          </w:rPr>
          <w:delText>]</w:delText>
        </w:r>
      </w:del>
      <w:commentRangeEnd w:id="1389"/>
      <w:r w:rsidR="00C80865" w:rsidRPr="00EA0844">
        <w:rPr>
          <w:rStyle w:val="CommentReference"/>
        </w:rPr>
        <w:commentReference w:id="1389"/>
      </w:r>
      <w:ins w:id="1399" w:author="Author" w:date="2021-01-24T11:07:00Z">
        <w:r w:rsidR="00C80865" w:rsidRPr="00EA0844">
          <w:t xml:space="preserve"> </w:t>
        </w:r>
      </w:ins>
      <w:ins w:id="1400" w:author="Author" w:date="2021-01-24T11:08:00Z">
        <w:r w:rsidR="00C80865" w:rsidRPr="00EA0844">
          <w:t>in here</w:t>
        </w:r>
      </w:ins>
    </w:p>
    <w:p w14:paraId="359B31B6" w14:textId="6D95F09C" w:rsidR="006A05D6" w:rsidRPr="00FB675A" w:rsidRDefault="00953CFA" w:rsidP="002330A8">
      <w:pPr>
        <w:pStyle w:val="BodyText"/>
        <w:jc w:val="both"/>
        <w:rPr>
          <w:rPrChange w:id="1401" w:author="Author" w:date="2021-01-25T12:20:00Z">
            <w:rPr/>
          </w:rPrChange>
        </w:rPr>
      </w:pPr>
      <w:r w:rsidRPr="00FC04C7">
        <w:t xml:space="preserve">It is </w:t>
      </w:r>
      <w:ins w:id="1402" w:author="Author" w:date="2021-01-24T02:53:00Z">
        <w:r w:rsidR="00855D0D" w:rsidRPr="00FC04C7">
          <w:t>evident</w:t>
        </w:r>
      </w:ins>
      <w:del w:id="1403" w:author="Author" w:date="2021-01-24T02:53:00Z">
        <w:r w:rsidRPr="00FB675A" w:rsidDel="00855D0D">
          <w:rPr>
            <w:rPrChange w:id="1404" w:author="Author" w:date="2021-01-25T12:20:00Z">
              <w:rPr/>
            </w:rPrChange>
          </w:rPr>
          <w:delText>clear</w:delText>
        </w:r>
      </w:del>
      <w:r w:rsidRPr="00FB675A">
        <w:rPr>
          <w:rPrChange w:id="1405" w:author="Author" w:date="2021-01-25T12:20:00Z">
            <w:rPr/>
          </w:rPrChange>
        </w:rPr>
        <w:t xml:space="preserve"> from Table </w:t>
      </w:r>
      <w:r w:rsidR="00A479CC" w:rsidRPr="00FB675A">
        <w:rPr>
          <w:rPrChange w:id="1406" w:author="Author" w:date="2021-01-25T12:20:00Z">
            <w:rPr/>
          </w:rPrChange>
        </w:rPr>
        <w:t>II</w:t>
      </w:r>
      <w:ins w:id="1407" w:author="Author" w:date="2021-01-24T11:19:00Z">
        <w:r w:rsidR="00212B08" w:rsidRPr="00FB675A">
          <w:rPr>
            <w:rPrChange w:id="1408" w:author="Author" w:date="2021-01-25T12:20:00Z">
              <w:rPr/>
            </w:rPrChange>
          </w:rPr>
          <w:t>.</w:t>
        </w:r>
      </w:ins>
      <w:r w:rsidRPr="00FB675A">
        <w:rPr>
          <w:rPrChange w:id="1409" w:author="Author" w:date="2021-01-25T12:20:00Z">
            <w:rPr/>
          </w:rPrChange>
        </w:rPr>
        <w:t xml:space="preserve"> that the </w:t>
      </w:r>
      <w:r w:rsidRPr="00FB675A">
        <w:rPr>
          <w:i/>
          <w:iCs/>
          <w:rPrChange w:id="1410" w:author="Author" w:date="2021-01-25T12:20:00Z">
            <w:rPr>
              <w:i/>
              <w:iCs/>
            </w:rPr>
          </w:rPrChange>
        </w:rPr>
        <w:t>rally effect</w:t>
      </w:r>
      <w:r w:rsidRPr="00FB675A">
        <w:rPr>
          <w:rPrChange w:id="1411" w:author="Author" w:date="2021-01-25T12:20:00Z">
            <w:rPr/>
          </w:rPrChange>
        </w:rPr>
        <w:t xml:space="preserve"> is more prominent than the </w:t>
      </w:r>
      <w:r w:rsidRPr="00FB675A">
        <w:rPr>
          <w:i/>
          <w:iCs/>
          <w:rPrChange w:id="1412" w:author="Author" w:date="2021-01-25T12:20:00Z">
            <w:rPr>
              <w:i/>
              <w:iCs/>
            </w:rPr>
          </w:rPrChange>
        </w:rPr>
        <w:t>opposition effect</w:t>
      </w:r>
      <w:r w:rsidRPr="00FB675A">
        <w:rPr>
          <w:rPrChange w:id="1413" w:author="Author" w:date="2021-01-25T12:20:00Z">
            <w:rPr/>
          </w:rPrChange>
        </w:rPr>
        <w:t xml:space="preserve">. The sanctioned populace is more likely to support its leader in defying sanctions. </w:t>
      </w:r>
      <w:ins w:id="1414" w:author="Author" w:date="2021-01-24T02:53:00Z">
        <w:r w:rsidR="00855D0D" w:rsidRPr="00FB675A">
          <w:rPr>
            <w:rPrChange w:id="1415" w:author="Author" w:date="2021-01-25T12:20:00Z">
              <w:rPr/>
            </w:rPrChange>
          </w:rPr>
          <w:t xml:space="preserve">There is </w:t>
        </w:r>
      </w:ins>
      <w:del w:id="1416" w:author="Author" w:date="2021-01-24T02:53:00Z">
        <w:r w:rsidRPr="00FB675A" w:rsidDel="00855D0D">
          <w:rPr>
            <w:rPrChange w:id="1417" w:author="Author" w:date="2021-01-25T12:20:00Z">
              <w:rPr/>
            </w:rPrChange>
          </w:rPr>
          <w:delText xml:space="preserve">We have </w:delText>
        </w:r>
      </w:del>
      <w:r w:rsidRPr="00FB675A">
        <w:rPr>
          <w:rPrChange w:id="1418" w:author="Author" w:date="2021-01-25T12:20:00Z">
            <w:rPr/>
          </w:rPrChange>
        </w:rPr>
        <w:t>no evidence whether or how intensively the leader of the sanctioned country is involved in persuading the populace to rally support</w:t>
      </w:r>
      <w:ins w:id="1419" w:author="Author" w:date="2021-01-24T02:53:00Z">
        <w:r w:rsidR="00855D0D" w:rsidRPr="00FB675A">
          <w:rPr>
            <w:rPrChange w:id="1420" w:author="Author" w:date="2021-01-25T12:20:00Z">
              <w:rPr/>
            </w:rPrChange>
          </w:rPr>
          <w:t>, however,</w:t>
        </w:r>
      </w:ins>
      <w:del w:id="1421" w:author="Author" w:date="2021-01-24T02:53:00Z">
        <w:r w:rsidRPr="00FB675A" w:rsidDel="00855D0D">
          <w:rPr>
            <w:rPrChange w:id="1422" w:author="Author" w:date="2021-01-25T12:20:00Z">
              <w:rPr/>
            </w:rPrChange>
          </w:rPr>
          <w:delText>.</w:delText>
        </w:r>
      </w:del>
      <w:r w:rsidRPr="00FB675A">
        <w:rPr>
          <w:rPrChange w:id="1423" w:author="Author" w:date="2021-01-25T12:20:00Z">
            <w:rPr/>
          </w:rPrChange>
        </w:rPr>
        <w:t xml:space="preserve"> </w:t>
      </w:r>
      <w:ins w:id="1424" w:author="Author" w:date="2021-01-24T12:27:00Z">
        <w:r w:rsidR="002330A8" w:rsidRPr="00FB675A">
          <w:rPr>
            <w:rPrChange w:id="1425" w:author="Author" w:date="2021-01-25T12:20:00Z">
              <w:rPr/>
            </w:rPrChange>
          </w:rPr>
          <w:t>we</w:t>
        </w:r>
      </w:ins>
      <w:del w:id="1426" w:author="Author" w:date="2021-01-24T12:27:00Z">
        <w:r w:rsidRPr="00FB675A" w:rsidDel="002330A8">
          <w:rPr>
            <w:rPrChange w:id="1427" w:author="Author" w:date="2021-01-25T12:20:00Z">
              <w:rPr/>
            </w:rPrChange>
          </w:rPr>
          <w:delText>We</w:delText>
        </w:r>
      </w:del>
      <w:r w:rsidRPr="00FB675A">
        <w:rPr>
          <w:rPrChange w:id="1428" w:author="Author" w:date="2021-01-25T12:20:00Z">
            <w:rPr/>
          </w:rPrChange>
        </w:rPr>
        <w:t xml:space="preserve"> do know that the </w:t>
      </w:r>
      <w:r w:rsidRPr="00FB675A">
        <w:rPr>
          <w:i/>
          <w:iCs/>
          <w:rPrChange w:id="1429" w:author="Author" w:date="2021-01-25T12:20:00Z">
            <w:rPr>
              <w:i/>
              <w:iCs/>
            </w:rPr>
          </w:rPrChange>
        </w:rPr>
        <w:t>opposition effect</w:t>
      </w:r>
      <w:r w:rsidRPr="00FB675A">
        <w:rPr>
          <w:rPrChange w:id="1430" w:author="Author" w:date="2021-01-25T12:20:00Z">
            <w:rPr/>
          </w:rPrChange>
        </w:rPr>
        <w:t xml:space="preserve"> is not functioning as </w:t>
      </w:r>
      <w:del w:id="1431" w:author="Author" w:date="2021-01-24T02:54:00Z">
        <w:r w:rsidRPr="00FB675A" w:rsidDel="00855D0D">
          <w:rPr>
            <w:rPrChange w:id="1432" w:author="Author" w:date="2021-01-25T12:20:00Z">
              <w:rPr/>
            </w:rPrChange>
          </w:rPr>
          <w:delText xml:space="preserve">we </w:delText>
        </w:r>
      </w:del>
      <w:r w:rsidRPr="00FB675A">
        <w:rPr>
          <w:rPrChange w:id="1433" w:author="Author" w:date="2021-01-25T12:20:00Z">
            <w:rPr/>
          </w:rPrChange>
        </w:rPr>
        <w:t xml:space="preserve">might </w:t>
      </w:r>
      <w:ins w:id="1434" w:author="Author" w:date="2021-01-24T02:54:00Z">
        <w:r w:rsidR="00855D0D" w:rsidRPr="00FB675A">
          <w:rPr>
            <w:rPrChange w:id="1435" w:author="Author" w:date="2021-01-25T12:20:00Z">
              <w:rPr/>
            </w:rPrChange>
          </w:rPr>
          <w:t xml:space="preserve">be </w:t>
        </w:r>
      </w:ins>
      <w:r w:rsidRPr="00FB675A">
        <w:rPr>
          <w:rPrChange w:id="1436" w:author="Author" w:date="2021-01-25T12:20:00Z">
            <w:rPr/>
          </w:rPrChange>
        </w:rPr>
        <w:t>expect</w:t>
      </w:r>
      <w:ins w:id="1437" w:author="Author" w:date="2021-01-24T02:54:00Z">
        <w:r w:rsidR="00855D0D" w:rsidRPr="00FB675A">
          <w:rPr>
            <w:rPrChange w:id="1438" w:author="Author" w:date="2021-01-25T12:20:00Z">
              <w:rPr/>
            </w:rPrChange>
          </w:rPr>
          <w:t>ed</w:t>
        </w:r>
      </w:ins>
      <w:r w:rsidRPr="00FB675A">
        <w:rPr>
          <w:rPrChange w:id="1439" w:author="Author" w:date="2021-01-25T12:20:00Z">
            <w:rPr/>
          </w:rPrChange>
        </w:rPr>
        <w:t xml:space="preserve">. It seems that, on average, social capital prompts the sanctioned populace to sympathize with its leader’s defiance of sanctions rather than regarding them as an unnecessary tariff to be abolished. Thus, it would be poor counsel to advise strengthening or expanding sanctions to incite the populace to unite against its leader for concessions. Such counsel ignores that the </w:t>
      </w:r>
      <w:r w:rsidRPr="00FB675A">
        <w:rPr>
          <w:i/>
          <w:iCs/>
          <w:rPrChange w:id="1440" w:author="Author" w:date="2021-01-25T12:20:00Z">
            <w:rPr>
              <w:i/>
              <w:iCs/>
            </w:rPr>
          </w:rPrChange>
        </w:rPr>
        <w:t>rally effect</w:t>
      </w:r>
      <w:r w:rsidRPr="00FB675A">
        <w:rPr>
          <w:rPrChange w:id="1441" w:author="Author" w:date="2021-01-25T12:20:00Z">
            <w:rPr/>
          </w:rPrChange>
        </w:rPr>
        <w:t xml:space="preserve"> dominates the </w:t>
      </w:r>
      <w:r w:rsidRPr="00FB675A">
        <w:rPr>
          <w:i/>
          <w:iCs/>
          <w:rPrChange w:id="1442" w:author="Author" w:date="2021-01-25T12:20:00Z">
            <w:rPr>
              <w:i/>
              <w:iCs/>
            </w:rPr>
          </w:rPrChange>
        </w:rPr>
        <w:t>opposition effect</w:t>
      </w:r>
      <w:r w:rsidRPr="00FB675A">
        <w:rPr>
          <w:rPrChange w:id="1443" w:author="Author" w:date="2021-01-25T12:20:00Z">
            <w:rPr/>
          </w:rPrChange>
        </w:rPr>
        <w:t xml:space="preserve"> in the sanctioned country.</w:t>
      </w:r>
    </w:p>
    <w:p w14:paraId="4EDAB0DB" w14:textId="63204854" w:rsidR="00952545" w:rsidRPr="00FB675A" w:rsidRDefault="00952545" w:rsidP="002330A8">
      <w:pPr>
        <w:pStyle w:val="BodyText"/>
        <w:ind w:firstLine="0"/>
        <w:jc w:val="center"/>
        <w:rPr>
          <w:rPrChange w:id="1444" w:author="Author" w:date="2021-01-25T12:20:00Z">
            <w:rPr/>
          </w:rPrChange>
        </w:rPr>
      </w:pPr>
      <w:del w:id="1445" w:author="Author" w:date="2021-01-24T11:08:00Z">
        <w:r w:rsidRPr="00FB675A" w:rsidDel="00C80865">
          <w:rPr>
            <w:rPrChange w:id="1446" w:author="Author" w:date="2021-01-25T12:20:00Z">
              <w:rPr/>
            </w:rPrChange>
          </w:rPr>
          <w:delText>[</w:delText>
        </w:r>
      </w:del>
      <w:r w:rsidRPr="00FB675A">
        <w:rPr>
          <w:rPrChange w:id="1447" w:author="Author" w:date="2021-01-25T12:20:00Z">
            <w:rPr/>
          </w:rPrChange>
        </w:rPr>
        <w:t>Figure 2</w:t>
      </w:r>
      <w:ins w:id="1448" w:author="Author" w:date="2021-01-24T11:18:00Z">
        <w:r w:rsidR="00212B08" w:rsidRPr="00FB675A">
          <w:rPr>
            <w:rPrChange w:id="1449" w:author="Author" w:date="2021-01-25T12:20:00Z">
              <w:rPr/>
            </w:rPrChange>
          </w:rPr>
          <w:t>.</w:t>
        </w:r>
      </w:ins>
      <w:del w:id="1450" w:author="Author" w:date="2021-01-24T11:08:00Z">
        <w:r w:rsidRPr="00FB675A" w:rsidDel="00C80865">
          <w:rPr>
            <w:rPrChange w:id="1451" w:author="Author" w:date="2021-01-25T12:20:00Z">
              <w:rPr/>
            </w:rPrChange>
          </w:rPr>
          <w:delText>]</w:delText>
        </w:r>
      </w:del>
      <w:ins w:id="1452" w:author="Author" w:date="2021-01-24T11:08:00Z">
        <w:r w:rsidR="00C80865" w:rsidRPr="00FB675A">
          <w:rPr>
            <w:rPrChange w:id="1453" w:author="Author" w:date="2021-01-25T12:20:00Z">
              <w:rPr/>
            </w:rPrChange>
          </w:rPr>
          <w:t xml:space="preserve"> in here</w:t>
        </w:r>
      </w:ins>
    </w:p>
    <w:p w14:paraId="2913901C" w14:textId="6883A9E3" w:rsidR="00952545" w:rsidRPr="00FB675A" w:rsidRDefault="00952545" w:rsidP="002330A8">
      <w:pPr>
        <w:pStyle w:val="BodyText"/>
        <w:ind w:firstLine="0"/>
        <w:jc w:val="center"/>
        <w:rPr>
          <w:rPrChange w:id="1454" w:author="Author" w:date="2021-01-25T12:20:00Z">
            <w:rPr/>
          </w:rPrChange>
        </w:rPr>
      </w:pPr>
      <w:del w:id="1455" w:author="Author" w:date="2021-01-24T11:08:00Z">
        <w:r w:rsidRPr="00FB675A" w:rsidDel="00C80865">
          <w:rPr>
            <w:rPrChange w:id="1456" w:author="Author" w:date="2021-01-25T12:20:00Z">
              <w:rPr/>
            </w:rPrChange>
          </w:rPr>
          <w:delText>[</w:delText>
        </w:r>
      </w:del>
      <w:r w:rsidRPr="00FB675A">
        <w:rPr>
          <w:rPrChange w:id="1457" w:author="Author" w:date="2021-01-25T12:20:00Z">
            <w:rPr/>
          </w:rPrChange>
        </w:rPr>
        <w:t>Figure 3</w:t>
      </w:r>
      <w:ins w:id="1458" w:author="Author" w:date="2021-01-24T11:18:00Z">
        <w:r w:rsidR="00212B08" w:rsidRPr="00FB675A">
          <w:rPr>
            <w:rPrChange w:id="1459" w:author="Author" w:date="2021-01-25T12:20:00Z">
              <w:rPr/>
            </w:rPrChange>
          </w:rPr>
          <w:t>.</w:t>
        </w:r>
      </w:ins>
      <w:del w:id="1460" w:author="Author" w:date="2021-01-24T11:08:00Z">
        <w:r w:rsidRPr="00FB675A" w:rsidDel="00C80865">
          <w:rPr>
            <w:rPrChange w:id="1461" w:author="Author" w:date="2021-01-25T12:20:00Z">
              <w:rPr/>
            </w:rPrChange>
          </w:rPr>
          <w:delText>]</w:delText>
        </w:r>
      </w:del>
      <w:ins w:id="1462" w:author="Author" w:date="2021-01-24T11:08:00Z">
        <w:r w:rsidR="00C80865" w:rsidRPr="00FB675A">
          <w:rPr>
            <w:rPrChange w:id="1463" w:author="Author" w:date="2021-01-25T12:20:00Z">
              <w:rPr/>
            </w:rPrChange>
          </w:rPr>
          <w:t xml:space="preserve"> in here</w:t>
        </w:r>
      </w:ins>
    </w:p>
    <w:p w14:paraId="1DCEE34B" w14:textId="468F614B" w:rsidR="006A05D6" w:rsidRPr="00FB675A" w:rsidRDefault="00953CFA" w:rsidP="002330A8">
      <w:pPr>
        <w:pStyle w:val="BodyText"/>
        <w:jc w:val="both"/>
        <w:rPr>
          <w:rPrChange w:id="1464" w:author="Author" w:date="2021-01-25T12:20:00Z">
            <w:rPr/>
          </w:rPrChange>
        </w:rPr>
      </w:pPr>
      <w:r w:rsidRPr="00FB675A">
        <w:rPr>
          <w:rPrChange w:id="1465" w:author="Author" w:date="2021-01-25T12:20:00Z">
            <w:rPr/>
          </w:rPrChange>
        </w:rPr>
        <w:t>Figures 2</w:t>
      </w:r>
      <w:ins w:id="1466" w:author="Author" w:date="2021-01-24T11:18:00Z">
        <w:r w:rsidR="00212B08" w:rsidRPr="00FB675A">
          <w:rPr>
            <w:rPrChange w:id="1467" w:author="Author" w:date="2021-01-25T12:20:00Z">
              <w:rPr/>
            </w:rPrChange>
          </w:rPr>
          <w:t>.</w:t>
        </w:r>
      </w:ins>
      <w:r w:rsidRPr="00FB675A">
        <w:rPr>
          <w:rPrChange w:id="1468" w:author="Author" w:date="2021-01-25T12:20:00Z">
            <w:rPr/>
          </w:rPrChange>
        </w:rPr>
        <w:t xml:space="preserve"> and 3</w:t>
      </w:r>
      <w:ins w:id="1469" w:author="Author" w:date="2021-01-24T11:18:00Z">
        <w:r w:rsidR="00212B08" w:rsidRPr="00FB675A">
          <w:rPr>
            <w:rPrChange w:id="1470" w:author="Author" w:date="2021-01-25T12:20:00Z">
              <w:rPr/>
            </w:rPrChange>
          </w:rPr>
          <w:t>.</w:t>
        </w:r>
      </w:ins>
      <w:r w:rsidRPr="00FB675A">
        <w:rPr>
          <w:rPrChange w:id="1471" w:author="Author" w:date="2021-01-25T12:20:00Z">
            <w:rPr/>
          </w:rPrChange>
        </w:rPr>
        <w:t xml:space="preserve"> display predicted probabilities of successful sanctions as a function of the three social capital measures while setting all other variables to their means: </w:t>
      </w:r>
      <w:r w:rsidRPr="00FB675A">
        <w:rPr>
          <w:i/>
          <w:iCs/>
          <w:rPrChange w:id="1472" w:author="Author" w:date="2021-01-25T12:20:00Z">
            <w:rPr>
              <w:i/>
              <w:iCs/>
            </w:rPr>
          </w:rPrChange>
        </w:rPr>
        <w:t>Trust</w:t>
      </w:r>
      <w:r w:rsidRPr="00FB675A">
        <w:rPr>
          <w:rPrChange w:id="1473" w:author="Author" w:date="2021-01-25T12:20:00Z">
            <w:rPr/>
          </w:rPrChange>
        </w:rPr>
        <w:t xml:space="preserve"> (Figure 2</w:t>
      </w:r>
      <w:ins w:id="1474" w:author="Author" w:date="2021-01-24T11:18:00Z">
        <w:r w:rsidR="00212B08" w:rsidRPr="00FB675A">
          <w:rPr>
            <w:rPrChange w:id="1475" w:author="Author" w:date="2021-01-25T12:20:00Z">
              <w:rPr/>
            </w:rPrChange>
          </w:rPr>
          <w:t>.</w:t>
        </w:r>
      </w:ins>
      <w:r w:rsidRPr="00FB675A">
        <w:rPr>
          <w:rPrChange w:id="1476" w:author="Author" w:date="2021-01-25T12:20:00Z">
            <w:rPr/>
          </w:rPrChange>
        </w:rPr>
        <w:t xml:space="preserve">), </w:t>
      </w:r>
      <w:r w:rsidRPr="00FB675A">
        <w:rPr>
          <w:i/>
          <w:iCs/>
          <w:rPrChange w:id="1477" w:author="Author" w:date="2021-01-25T12:20:00Z">
            <w:rPr>
              <w:i/>
              <w:iCs/>
            </w:rPr>
          </w:rPrChange>
        </w:rPr>
        <w:t>Membership: Political Party</w:t>
      </w:r>
      <w:r w:rsidRPr="00FB675A">
        <w:rPr>
          <w:rPrChange w:id="1478" w:author="Author" w:date="2021-01-25T12:20:00Z">
            <w:rPr/>
          </w:rPrChange>
        </w:rPr>
        <w:t xml:space="preserve">, and </w:t>
      </w:r>
      <w:r w:rsidRPr="00FB675A">
        <w:rPr>
          <w:i/>
          <w:iCs/>
          <w:rPrChange w:id="1479" w:author="Author" w:date="2021-01-25T12:20:00Z">
            <w:rPr>
              <w:i/>
              <w:iCs/>
            </w:rPr>
          </w:rPrChange>
        </w:rPr>
        <w:t>Membership: Professional Association</w:t>
      </w:r>
      <w:r w:rsidRPr="00FB675A">
        <w:rPr>
          <w:rPrChange w:id="1480" w:author="Author" w:date="2021-01-25T12:20:00Z">
            <w:rPr/>
          </w:rPrChange>
        </w:rPr>
        <w:t xml:space="preserve"> (Figure 3</w:t>
      </w:r>
      <w:ins w:id="1481" w:author="Author" w:date="2021-01-24T11:18:00Z">
        <w:r w:rsidR="00212B08" w:rsidRPr="00FB675A">
          <w:rPr>
            <w:rPrChange w:id="1482" w:author="Author" w:date="2021-01-25T12:20:00Z">
              <w:rPr/>
            </w:rPrChange>
          </w:rPr>
          <w:t>.</w:t>
        </w:r>
      </w:ins>
      <w:r w:rsidRPr="00FB675A">
        <w:rPr>
          <w:rPrChange w:id="1483" w:author="Author" w:date="2021-01-25T12:20:00Z">
            <w:rPr/>
          </w:rPrChange>
        </w:rPr>
        <w:t xml:space="preserve">). The figures partially confirm the </w:t>
      </w:r>
      <w:r w:rsidRPr="00FB675A">
        <w:rPr>
          <w:i/>
          <w:iCs/>
          <w:rPrChange w:id="1484" w:author="Author" w:date="2021-01-25T12:20:00Z">
            <w:rPr>
              <w:i/>
              <w:iCs/>
            </w:rPr>
          </w:rPrChange>
        </w:rPr>
        <w:t>Rally Effect Hypothesis</w:t>
      </w:r>
      <w:r w:rsidRPr="00FB675A">
        <w:rPr>
          <w:rPrChange w:id="1485" w:author="Author" w:date="2021-01-25T12:20:00Z">
            <w:rPr/>
          </w:rPrChange>
        </w:rPr>
        <w:t xml:space="preserve">: successful sanctions are less likely as social capital </w:t>
      </w:r>
      <w:r w:rsidRPr="00FB675A">
        <w:rPr>
          <w:rPrChange w:id="1486" w:author="Author" w:date="2021-01-25T12:20:00Z">
            <w:rPr/>
          </w:rPrChange>
        </w:rPr>
        <w:lastRenderedPageBreak/>
        <w:t xml:space="preserve">increases with respect to </w:t>
      </w:r>
      <w:r w:rsidRPr="00FB675A">
        <w:rPr>
          <w:i/>
          <w:iCs/>
          <w:rPrChange w:id="1487" w:author="Author" w:date="2021-01-25T12:20:00Z">
            <w:rPr>
              <w:i/>
              <w:iCs/>
            </w:rPr>
          </w:rPrChange>
        </w:rPr>
        <w:t>Trust</w:t>
      </w:r>
      <w:r w:rsidRPr="00FB675A">
        <w:rPr>
          <w:rPrChange w:id="1488" w:author="Author" w:date="2021-01-25T12:20:00Z">
            <w:rPr/>
          </w:rPrChange>
        </w:rPr>
        <w:t>. Trust reduces the success rate of sanctions by more than 30% when we use the variable using its lowest and highest values.</w:t>
      </w:r>
    </w:p>
    <w:p w14:paraId="24F2755C" w14:textId="73F8F8F6" w:rsidR="006A05D6" w:rsidRPr="00FB675A" w:rsidRDefault="00953CFA" w:rsidP="00EF36D5">
      <w:pPr>
        <w:pStyle w:val="BodyText"/>
        <w:jc w:val="both"/>
        <w:rPr>
          <w:rPrChange w:id="1489" w:author="Author" w:date="2021-01-25T12:20:00Z">
            <w:rPr/>
          </w:rPrChange>
        </w:rPr>
      </w:pPr>
      <w:r w:rsidRPr="00FB675A">
        <w:rPr>
          <w:rPrChange w:id="1490" w:author="Author" w:date="2021-01-25T12:20:00Z">
            <w:rPr/>
          </w:rPrChange>
        </w:rPr>
        <w:t>Although two membership variables are not statistically significant, their patterns are similar: membership in political parties and associations reduce the likelihood that sanctions will succeed by about 10% and 7%, respectively. This finding implies that the populace tends to blame the sanctioning country and, more important, this tendency becomes more prominent as</w:t>
      </w:r>
      <w:ins w:id="1491" w:author="Author" w:date="2021-01-24T02:56:00Z">
        <w:r w:rsidR="00855D0D" w:rsidRPr="00FB675A">
          <w:rPr>
            <w:rPrChange w:id="1492" w:author="Author" w:date="2021-01-25T12:20:00Z">
              <w:rPr/>
            </w:rPrChange>
          </w:rPr>
          <w:t xml:space="preserve"> the</w:t>
        </w:r>
      </w:ins>
      <w:r w:rsidRPr="00FB675A">
        <w:rPr>
          <w:rPrChange w:id="1493" w:author="Author" w:date="2021-01-25T12:20:00Z">
            <w:rPr/>
          </w:rPrChange>
        </w:rPr>
        <w:t xml:space="preserve"> capacity for mobilization increases.</w:t>
      </w:r>
    </w:p>
    <w:p w14:paraId="048D1E58" w14:textId="2918A974" w:rsidR="006A05D6" w:rsidRPr="00FB675A" w:rsidRDefault="00953CFA" w:rsidP="00EF36D5">
      <w:pPr>
        <w:pStyle w:val="BodyText"/>
        <w:jc w:val="both"/>
        <w:rPr>
          <w:rPrChange w:id="1494" w:author="Author" w:date="2021-01-25T12:20:00Z">
            <w:rPr/>
          </w:rPrChange>
        </w:rPr>
      </w:pPr>
      <w:r w:rsidRPr="00FB675A">
        <w:rPr>
          <w:rPrChange w:id="1495" w:author="Author" w:date="2021-01-25T12:20:00Z">
            <w:rPr/>
          </w:rPrChange>
        </w:rPr>
        <w:t xml:space="preserve">Table </w:t>
      </w:r>
      <w:r w:rsidR="00A479CC" w:rsidRPr="00FB675A">
        <w:rPr>
          <w:rPrChange w:id="1496" w:author="Author" w:date="2021-01-25T12:20:00Z">
            <w:rPr/>
          </w:rPrChange>
        </w:rPr>
        <w:t>II</w:t>
      </w:r>
      <w:ins w:id="1497" w:author="Author" w:date="2021-01-24T11:19:00Z">
        <w:r w:rsidR="00212B08" w:rsidRPr="00FB675A">
          <w:rPr>
            <w:rPrChange w:id="1498" w:author="Author" w:date="2021-01-25T12:20:00Z">
              <w:rPr/>
            </w:rPrChange>
          </w:rPr>
          <w:t>.</w:t>
        </w:r>
      </w:ins>
      <w:r w:rsidRPr="00FB675A">
        <w:rPr>
          <w:rPrChange w:id="1499" w:author="Author" w:date="2021-01-25T12:20:00Z">
            <w:rPr/>
          </w:rPrChange>
        </w:rPr>
        <w:t xml:space="preserve"> displays </w:t>
      </w:r>
      <w:ins w:id="1500" w:author="Author" w:date="2021-01-24T02:56:00Z">
        <w:r w:rsidR="00855D0D" w:rsidRPr="00FB675A">
          <w:rPr>
            <w:rPrChange w:id="1501" w:author="Author" w:date="2021-01-25T12:20:00Z">
              <w:rPr/>
            </w:rPrChange>
          </w:rPr>
          <w:t xml:space="preserve">the </w:t>
        </w:r>
      </w:ins>
      <w:r w:rsidRPr="00FB675A">
        <w:rPr>
          <w:rPrChange w:id="1502" w:author="Author" w:date="2021-01-25T12:20:00Z">
            <w:rPr/>
          </w:rPrChange>
        </w:rPr>
        <w:t xml:space="preserve">estimation results for the success of sanctions after using confidence variables in WVS to measure social capital. We use </w:t>
      </w:r>
      <w:r w:rsidRPr="00FB675A">
        <w:rPr>
          <w:i/>
          <w:iCs/>
          <w:rPrChange w:id="1503" w:author="Author" w:date="2021-01-25T12:20:00Z">
            <w:rPr>
              <w:i/>
              <w:iCs/>
            </w:rPr>
          </w:rPrChange>
        </w:rPr>
        <w:t>Confidence in Political Party</w:t>
      </w:r>
      <w:r w:rsidRPr="00FB675A">
        <w:rPr>
          <w:rPrChange w:id="1504" w:author="Author" w:date="2021-01-25T12:20:00Z">
            <w:rPr/>
          </w:rPrChange>
        </w:rPr>
        <w:t xml:space="preserve"> (Model 1</w:t>
      </w:r>
      <w:ins w:id="1505" w:author="Author" w:date="2021-01-24T11:20:00Z">
        <w:r w:rsidR="00212B08" w:rsidRPr="00FB675A">
          <w:rPr>
            <w:rPrChange w:id="1506" w:author="Author" w:date="2021-01-25T12:20:00Z">
              <w:rPr/>
            </w:rPrChange>
          </w:rPr>
          <w:t>.</w:t>
        </w:r>
      </w:ins>
      <w:r w:rsidRPr="00FB675A">
        <w:rPr>
          <w:rPrChange w:id="1507" w:author="Author" w:date="2021-01-25T12:20:00Z">
            <w:rPr/>
          </w:rPrChange>
        </w:rPr>
        <w:t xml:space="preserve">), </w:t>
      </w:r>
      <w:r w:rsidRPr="00FB675A">
        <w:rPr>
          <w:i/>
          <w:iCs/>
          <w:rPrChange w:id="1508" w:author="Author" w:date="2021-01-25T12:20:00Z">
            <w:rPr>
              <w:i/>
              <w:iCs/>
            </w:rPr>
          </w:rPrChange>
        </w:rPr>
        <w:t>Government</w:t>
      </w:r>
      <w:r w:rsidRPr="00FB675A">
        <w:rPr>
          <w:rPrChange w:id="1509" w:author="Author" w:date="2021-01-25T12:20:00Z">
            <w:rPr/>
          </w:rPrChange>
        </w:rPr>
        <w:t xml:space="preserve"> (Model 2</w:t>
      </w:r>
      <w:ins w:id="1510" w:author="Author" w:date="2021-01-24T11:20:00Z">
        <w:r w:rsidR="00212B08" w:rsidRPr="00FB675A">
          <w:rPr>
            <w:rPrChange w:id="1511" w:author="Author" w:date="2021-01-25T12:20:00Z">
              <w:rPr/>
            </w:rPrChange>
          </w:rPr>
          <w:t>.</w:t>
        </w:r>
      </w:ins>
      <w:r w:rsidRPr="00FB675A">
        <w:rPr>
          <w:rPrChange w:id="1512" w:author="Author" w:date="2021-01-25T12:20:00Z">
            <w:rPr/>
          </w:rPrChange>
        </w:rPr>
        <w:t xml:space="preserve">), </w:t>
      </w:r>
      <w:r w:rsidRPr="00FB675A">
        <w:rPr>
          <w:i/>
          <w:iCs/>
          <w:rPrChange w:id="1513" w:author="Author" w:date="2021-01-25T12:20:00Z">
            <w:rPr>
              <w:i/>
              <w:iCs/>
            </w:rPr>
          </w:rPrChange>
        </w:rPr>
        <w:t>Parliament</w:t>
      </w:r>
      <w:r w:rsidRPr="00FB675A">
        <w:rPr>
          <w:rPrChange w:id="1514" w:author="Author" w:date="2021-01-25T12:20:00Z">
            <w:rPr/>
          </w:rPrChange>
        </w:rPr>
        <w:t xml:space="preserve"> (Model 3</w:t>
      </w:r>
      <w:ins w:id="1515" w:author="Author" w:date="2021-01-24T11:20:00Z">
        <w:r w:rsidR="00212B08" w:rsidRPr="00FB675A">
          <w:rPr>
            <w:rPrChange w:id="1516" w:author="Author" w:date="2021-01-25T12:20:00Z">
              <w:rPr/>
            </w:rPrChange>
          </w:rPr>
          <w:t>.</w:t>
        </w:r>
      </w:ins>
      <w:r w:rsidRPr="00FB675A">
        <w:rPr>
          <w:rPrChange w:id="1517" w:author="Author" w:date="2021-01-25T12:20:00Z">
            <w:rPr/>
          </w:rPrChange>
        </w:rPr>
        <w:t xml:space="preserve">), and </w:t>
      </w:r>
      <w:r w:rsidRPr="00FB675A">
        <w:rPr>
          <w:i/>
          <w:iCs/>
          <w:rPrChange w:id="1518" w:author="Author" w:date="2021-01-25T12:20:00Z">
            <w:rPr>
              <w:i/>
              <w:iCs/>
            </w:rPr>
          </w:rPrChange>
        </w:rPr>
        <w:t>Courts</w:t>
      </w:r>
      <w:r w:rsidRPr="00FB675A">
        <w:rPr>
          <w:rPrChange w:id="1519" w:author="Author" w:date="2021-01-25T12:20:00Z">
            <w:rPr/>
          </w:rPrChange>
        </w:rPr>
        <w:t xml:space="preserve"> (Model 4</w:t>
      </w:r>
      <w:ins w:id="1520" w:author="Author" w:date="2021-01-24T12:28:00Z">
        <w:r w:rsidR="00EF36D5" w:rsidRPr="00FB675A">
          <w:rPr>
            <w:rPrChange w:id="1521" w:author="Author" w:date="2021-01-25T12:20:00Z">
              <w:rPr/>
            </w:rPrChange>
          </w:rPr>
          <w:t>.</w:t>
        </w:r>
      </w:ins>
      <w:r w:rsidRPr="00FB675A">
        <w:rPr>
          <w:rPrChange w:id="1522" w:author="Author" w:date="2021-01-25T12:20:00Z">
            <w:rPr/>
          </w:rPrChange>
        </w:rPr>
        <w:t>)</w:t>
      </w:r>
      <w:del w:id="1523" w:author="Author" w:date="2021-01-24T12:28:00Z">
        <w:r w:rsidRPr="00FB675A" w:rsidDel="00EF36D5">
          <w:rPr>
            <w:rPrChange w:id="1524" w:author="Author" w:date="2021-01-25T12:20:00Z">
              <w:rPr/>
            </w:rPrChange>
          </w:rPr>
          <w:delText>.</w:delText>
        </w:r>
      </w:del>
      <w:ins w:id="1525" w:author="Author" w:date="2021-01-24T12:28:00Z">
        <w:r w:rsidR="00EF36D5" w:rsidRPr="00FB675A">
          <w:rPr>
            <w:rPrChange w:id="1526" w:author="Author" w:date="2021-01-25T12:20:00Z">
              <w:rPr/>
            </w:rPrChange>
          </w:rPr>
          <w:t>,</w:t>
        </w:r>
      </w:ins>
      <w:r w:rsidRPr="00FB675A">
        <w:rPr>
          <w:rPrChange w:id="1527" w:author="Author" w:date="2021-01-25T12:20:00Z">
            <w:rPr/>
          </w:rPrChange>
        </w:rPr>
        <w:t xml:space="preserve"> </w:t>
      </w:r>
      <w:ins w:id="1528" w:author="Author" w:date="2021-01-24T12:28:00Z">
        <w:r w:rsidR="00EF36D5" w:rsidRPr="00FB675A">
          <w:rPr>
            <w:rPrChange w:id="1529" w:author="Author" w:date="2021-01-25T12:20:00Z">
              <w:rPr/>
            </w:rPrChange>
          </w:rPr>
          <w:t>and</w:t>
        </w:r>
      </w:ins>
      <w:del w:id="1530" w:author="Author" w:date="2021-01-24T12:28:00Z">
        <w:r w:rsidRPr="00FB675A" w:rsidDel="00EF36D5">
          <w:rPr>
            <w:rPrChange w:id="1531" w:author="Author" w:date="2021-01-25T12:20:00Z">
              <w:rPr/>
            </w:rPrChange>
          </w:rPr>
          <w:delText>We</w:delText>
        </w:r>
      </w:del>
      <w:r w:rsidRPr="00FB675A">
        <w:rPr>
          <w:rPrChange w:id="1532" w:author="Author" w:date="2021-01-25T12:20:00Z">
            <w:rPr/>
          </w:rPrChange>
        </w:rPr>
        <w:t xml:space="preserve"> ask how</w:t>
      </w:r>
      <w:ins w:id="1533" w:author="Author" w:date="2021-01-24T02:58:00Z">
        <w:r w:rsidR="00A4649A" w:rsidRPr="00FB675A">
          <w:rPr>
            <w:rPrChange w:id="1534" w:author="Author" w:date="2021-01-25T12:20:00Z">
              <w:rPr/>
            </w:rPrChange>
          </w:rPr>
          <w:t xml:space="preserve"> the</w:t>
        </w:r>
      </w:ins>
      <w:r w:rsidRPr="00FB675A">
        <w:rPr>
          <w:rPrChange w:id="1535" w:author="Author" w:date="2021-01-25T12:20:00Z">
            <w:rPr/>
          </w:rPrChange>
        </w:rPr>
        <w:t xml:space="preserve"> confidence of the sanctioned populace in key institutions affects the likelihood that the leader of the sanctioned country resists sanctions. Although the findings are not statistically significant, their patterns with respect to </w:t>
      </w:r>
      <w:ins w:id="1536" w:author="Author" w:date="2021-01-24T02:58:00Z">
        <w:r w:rsidR="00A4649A" w:rsidRPr="00FB675A">
          <w:rPr>
            <w:rPrChange w:id="1537" w:author="Author" w:date="2021-01-25T12:20:00Z">
              <w:rPr/>
            </w:rPrChange>
          </w:rPr>
          <w:t xml:space="preserve">the </w:t>
        </w:r>
      </w:ins>
      <w:r w:rsidRPr="00FB675A">
        <w:rPr>
          <w:rPrChange w:id="1538" w:author="Author" w:date="2021-01-25T12:20:00Z">
            <w:rPr/>
          </w:rPrChange>
        </w:rPr>
        <w:t xml:space="preserve">effects of social capital on </w:t>
      </w:r>
      <w:ins w:id="1539" w:author="Author" w:date="2021-01-24T03:02:00Z">
        <w:r w:rsidR="00A4649A" w:rsidRPr="00FB675A">
          <w:rPr>
            <w:rPrChange w:id="1540" w:author="Author" w:date="2021-01-25T12:20:00Z">
              <w:rPr/>
            </w:rPrChange>
          </w:rPr>
          <w:t xml:space="preserve">the </w:t>
        </w:r>
      </w:ins>
      <w:r w:rsidRPr="00FB675A">
        <w:rPr>
          <w:rPrChange w:id="1541" w:author="Author" w:date="2021-01-25T12:20:00Z">
            <w:rPr/>
          </w:rPrChange>
        </w:rPr>
        <w:t>sanction</w:t>
      </w:r>
      <w:ins w:id="1542" w:author="Author" w:date="2021-01-24T03:02:00Z">
        <w:r w:rsidR="00A4649A" w:rsidRPr="00FB675A">
          <w:rPr>
            <w:rPrChange w:id="1543" w:author="Author" w:date="2021-01-25T12:20:00Z">
              <w:rPr/>
            </w:rPrChange>
          </w:rPr>
          <w:t>’s</w:t>
        </w:r>
      </w:ins>
      <w:r w:rsidRPr="00FB675A">
        <w:rPr>
          <w:rPrChange w:id="1544" w:author="Author" w:date="2021-01-25T12:20:00Z">
            <w:rPr/>
          </w:rPrChange>
        </w:rPr>
        <w:t xml:space="preserve"> success endorse those in Table </w:t>
      </w:r>
      <w:r w:rsidR="00A479CC" w:rsidRPr="00FB675A">
        <w:rPr>
          <w:rPrChange w:id="1545" w:author="Author" w:date="2021-01-25T12:20:00Z">
            <w:rPr/>
          </w:rPrChange>
        </w:rPr>
        <w:t>I</w:t>
      </w:r>
      <w:r w:rsidRPr="00FB675A">
        <w:rPr>
          <w:rPrChange w:id="1546" w:author="Author" w:date="2021-01-25T12:20:00Z">
            <w:rPr/>
          </w:rPrChange>
        </w:rPr>
        <w:t>. As confidence in political institutions increases in the sanctioned country, its leader appears less likely to make concessions, reducing the likelihood that sanctions succeed on average.</w:t>
      </w:r>
    </w:p>
    <w:p w14:paraId="66F86A94" w14:textId="7B5C3F25" w:rsidR="00952545" w:rsidRPr="00FB675A" w:rsidRDefault="00952545" w:rsidP="00EF36D5">
      <w:pPr>
        <w:pStyle w:val="BodyText"/>
        <w:ind w:firstLine="0"/>
        <w:jc w:val="center"/>
        <w:rPr>
          <w:rPrChange w:id="1547" w:author="Author" w:date="2021-01-25T12:20:00Z">
            <w:rPr/>
          </w:rPrChange>
        </w:rPr>
      </w:pPr>
      <w:del w:id="1548" w:author="Author" w:date="2021-01-24T11:08:00Z">
        <w:r w:rsidRPr="00FB675A" w:rsidDel="00C80865">
          <w:rPr>
            <w:rPrChange w:id="1549" w:author="Author" w:date="2021-01-25T12:20:00Z">
              <w:rPr/>
            </w:rPrChange>
          </w:rPr>
          <w:delText>[</w:delText>
        </w:r>
      </w:del>
      <w:r w:rsidRPr="00FB675A">
        <w:rPr>
          <w:rPrChange w:id="1550" w:author="Author" w:date="2021-01-25T12:20:00Z">
            <w:rPr/>
          </w:rPrChange>
        </w:rPr>
        <w:t xml:space="preserve">Table </w:t>
      </w:r>
      <w:r w:rsidR="00A479CC" w:rsidRPr="00FB675A">
        <w:rPr>
          <w:rPrChange w:id="1551" w:author="Author" w:date="2021-01-25T12:20:00Z">
            <w:rPr/>
          </w:rPrChange>
        </w:rPr>
        <w:t>II</w:t>
      </w:r>
      <w:ins w:id="1552" w:author="Author" w:date="2021-01-24T11:19:00Z">
        <w:r w:rsidR="00212B08" w:rsidRPr="00FB675A">
          <w:rPr>
            <w:rPrChange w:id="1553" w:author="Author" w:date="2021-01-25T12:20:00Z">
              <w:rPr/>
            </w:rPrChange>
          </w:rPr>
          <w:t>.</w:t>
        </w:r>
      </w:ins>
      <w:del w:id="1554" w:author="Author" w:date="2021-01-24T11:08:00Z">
        <w:r w:rsidRPr="00FB675A" w:rsidDel="00C80865">
          <w:rPr>
            <w:rPrChange w:id="1555" w:author="Author" w:date="2021-01-25T12:20:00Z">
              <w:rPr/>
            </w:rPrChange>
          </w:rPr>
          <w:delText>]</w:delText>
        </w:r>
      </w:del>
      <w:ins w:id="1556" w:author="Author" w:date="2021-01-24T11:08:00Z">
        <w:r w:rsidR="00C80865" w:rsidRPr="00FB675A">
          <w:rPr>
            <w:rPrChange w:id="1557" w:author="Author" w:date="2021-01-25T12:20:00Z">
              <w:rPr/>
            </w:rPrChange>
          </w:rPr>
          <w:t xml:space="preserve"> in here</w:t>
        </w:r>
      </w:ins>
    </w:p>
    <w:p w14:paraId="34D1DA3B" w14:textId="14B50386" w:rsidR="006A05D6" w:rsidRPr="00FC04C7" w:rsidRDefault="00953CFA" w:rsidP="00EF36D5">
      <w:pPr>
        <w:pStyle w:val="BodyText"/>
        <w:jc w:val="both"/>
      </w:pPr>
      <w:r w:rsidRPr="00FB675A">
        <w:rPr>
          <w:rPrChange w:id="1558" w:author="Author" w:date="2021-01-25T12:20:00Z">
            <w:rPr/>
          </w:rPrChange>
        </w:rPr>
        <w:t xml:space="preserve">Combined with </w:t>
      </w:r>
      <w:ins w:id="1559" w:author="Author" w:date="2021-01-24T03:08:00Z">
        <w:r w:rsidR="00D96FE6" w:rsidRPr="00FB675A">
          <w:rPr>
            <w:rPrChange w:id="1560" w:author="Author" w:date="2021-01-25T12:20:00Z">
              <w:rPr/>
            </w:rPrChange>
          </w:rPr>
          <w:t xml:space="preserve">the </w:t>
        </w:r>
      </w:ins>
      <w:r w:rsidRPr="00FB675A">
        <w:rPr>
          <w:rPrChange w:id="1561" w:author="Author" w:date="2021-01-25T12:20:00Z">
            <w:rPr/>
          </w:rPrChange>
        </w:rPr>
        <w:t xml:space="preserve">results of Table </w:t>
      </w:r>
      <w:r w:rsidR="00A479CC" w:rsidRPr="00FB675A">
        <w:rPr>
          <w:rPrChange w:id="1562" w:author="Author" w:date="2021-01-25T12:20:00Z">
            <w:rPr/>
          </w:rPrChange>
        </w:rPr>
        <w:t>I</w:t>
      </w:r>
      <w:ins w:id="1563" w:author="Author" w:date="2021-01-24T11:19:00Z">
        <w:r w:rsidR="00212B08" w:rsidRPr="00FB675A">
          <w:rPr>
            <w:rPrChange w:id="1564" w:author="Author" w:date="2021-01-25T12:20:00Z">
              <w:rPr/>
            </w:rPrChange>
          </w:rPr>
          <w:t>.</w:t>
        </w:r>
      </w:ins>
      <w:ins w:id="1565" w:author="Author" w:date="2021-01-25T13:59:00Z">
        <w:r w:rsidR="00FC776B">
          <w:t>,</w:t>
        </w:r>
      </w:ins>
      <w:del w:id="1566" w:author="Author" w:date="2021-01-24T11:19:00Z">
        <w:r w:rsidRPr="00645C74" w:rsidDel="00212B08">
          <w:delText>,</w:delText>
        </w:r>
      </w:del>
      <w:r w:rsidRPr="00645C74">
        <w:t xml:space="preserve"> social capital measured by dimensions of trust, membership, and confidence point in favor of the rally effect. Even though the sanctioned populace must suffer economic hardship, people seem willing to defend their leader.</w:t>
      </w:r>
    </w:p>
    <w:p w14:paraId="2221BB57" w14:textId="0F86B4F8" w:rsidR="00952545" w:rsidRPr="00FB675A" w:rsidRDefault="00952545" w:rsidP="00EF36D5">
      <w:pPr>
        <w:pStyle w:val="BodyText"/>
        <w:ind w:firstLine="0"/>
        <w:jc w:val="center"/>
        <w:rPr>
          <w:rPrChange w:id="1567" w:author="Author" w:date="2021-01-25T12:20:00Z">
            <w:rPr/>
          </w:rPrChange>
        </w:rPr>
      </w:pPr>
      <w:del w:id="1568" w:author="Author" w:date="2021-01-24T11:08:00Z">
        <w:r w:rsidRPr="00FB675A" w:rsidDel="00C80865">
          <w:rPr>
            <w:rPrChange w:id="1569" w:author="Author" w:date="2021-01-25T12:20:00Z">
              <w:rPr/>
            </w:rPrChange>
          </w:rPr>
          <w:delText>[</w:delText>
        </w:r>
      </w:del>
      <w:r w:rsidRPr="00FB675A">
        <w:rPr>
          <w:rPrChange w:id="1570" w:author="Author" w:date="2021-01-25T12:20:00Z">
            <w:rPr/>
          </w:rPrChange>
        </w:rPr>
        <w:t>Figure 4</w:t>
      </w:r>
      <w:ins w:id="1571" w:author="Author" w:date="2021-01-24T11:18:00Z">
        <w:r w:rsidR="00212B08" w:rsidRPr="00FB675A">
          <w:rPr>
            <w:rPrChange w:id="1572" w:author="Author" w:date="2021-01-25T12:20:00Z">
              <w:rPr/>
            </w:rPrChange>
          </w:rPr>
          <w:t>.</w:t>
        </w:r>
      </w:ins>
      <w:del w:id="1573" w:author="Author" w:date="2021-01-24T11:09:00Z">
        <w:r w:rsidRPr="00FB675A" w:rsidDel="00C80865">
          <w:rPr>
            <w:rPrChange w:id="1574" w:author="Author" w:date="2021-01-25T12:20:00Z">
              <w:rPr/>
            </w:rPrChange>
          </w:rPr>
          <w:delText>]</w:delText>
        </w:r>
      </w:del>
      <w:ins w:id="1575" w:author="Author" w:date="2021-01-24T11:09:00Z">
        <w:r w:rsidR="00C80865" w:rsidRPr="00FB675A">
          <w:rPr>
            <w:rPrChange w:id="1576" w:author="Author" w:date="2021-01-25T12:20:00Z">
              <w:rPr/>
            </w:rPrChange>
          </w:rPr>
          <w:t xml:space="preserve"> in here</w:t>
        </w:r>
      </w:ins>
    </w:p>
    <w:p w14:paraId="71ADCF1D" w14:textId="3DD939B4" w:rsidR="006A05D6" w:rsidRPr="00FB675A" w:rsidRDefault="00953CFA" w:rsidP="00EF36D5">
      <w:pPr>
        <w:pStyle w:val="BodyText"/>
        <w:jc w:val="both"/>
        <w:rPr>
          <w:rPrChange w:id="1577" w:author="Author" w:date="2021-01-25T12:20:00Z">
            <w:rPr/>
          </w:rPrChange>
        </w:rPr>
      </w:pPr>
      <w:r w:rsidRPr="00FB675A">
        <w:rPr>
          <w:rPrChange w:id="1578" w:author="Author" w:date="2021-01-25T12:20:00Z">
            <w:rPr/>
          </w:rPrChange>
        </w:rPr>
        <w:lastRenderedPageBreak/>
        <w:t>Figure 4</w:t>
      </w:r>
      <w:ins w:id="1579" w:author="Author" w:date="2021-01-24T11:18:00Z">
        <w:r w:rsidR="00212B08" w:rsidRPr="00FB675A">
          <w:rPr>
            <w:rPrChange w:id="1580" w:author="Author" w:date="2021-01-25T12:20:00Z">
              <w:rPr/>
            </w:rPrChange>
          </w:rPr>
          <w:t>.</w:t>
        </w:r>
      </w:ins>
      <w:r w:rsidRPr="00FB675A">
        <w:rPr>
          <w:rPrChange w:id="1581" w:author="Author" w:date="2021-01-25T12:20:00Z">
            <w:rPr/>
          </w:rPrChange>
        </w:rPr>
        <w:t xml:space="preserve"> displays the substantive effects of confidence variables on the predicted probability of sanctions being successful. Each subfigure </w:t>
      </w:r>
      <w:ins w:id="1582" w:author="Author" w:date="2021-01-24T03:12:00Z">
        <w:r w:rsidR="00D96FE6" w:rsidRPr="00FB675A">
          <w:rPr>
            <w:rPrChange w:id="1583" w:author="Author" w:date="2021-01-25T12:20:00Z">
              <w:rPr/>
            </w:rPrChange>
          </w:rPr>
          <w:t>reveals</w:t>
        </w:r>
      </w:ins>
      <w:del w:id="1584" w:author="Author" w:date="2021-01-24T03:03:00Z">
        <w:r w:rsidRPr="00FB675A" w:rsidDel="00A4649A">
          <w:rPr>
            <w:rPrChange w:id="1585" w:author="Author" w:date="2021-01-25T12:20:00Z">
              <w:rPr/>
            </w:rPrChange>
          </w:rPr>
          <w:delText>shows</w:delText>
        </w:r>
      </w:del>
      <w:r w:rsidRPr="00FB675A">
        <w:rPr>
          <w:rPrChange w:id="1586" w:author="Author" w:date="2021-01-25T12:20:00Z">
            <w:rPr/>
          </w:rPrChange>
        </w:rPr>
        <w:t xml:space="preserve"> that when we vary </w:t>
      </w:r>
      <w:ins w:id="1587" w:author="Author" w:date="2021-01-24T03:03:00Z">
        <w:r w:rsidR="00A4649A" w:rsidRPr="00FB675A">
          <w:rPr>
            <w:rPrChange w:id="1588" w:author="Author" w:date="2021-01-25T12:20:00Z">
              <w:rPr/>
            </w:rPrChange>
          </w:rPr>
          <w:t xml:space="preserve">the </w:t>
        </w:r>
      </w:ins>
      <w:r w:rsidRPr="00FB675A">
        <w:rPr>
          <w:rPrChange w:id="1589" w:author="Author" w:date="2021-01-25T12:20:00Z">
            <w:rPr/>
          </w:rPrChange>
        </w:rPr>
        <w:t xml:space="preserve">confidence variables from their minimum to maximum values, the predicted probability of successful sanctions drops by about 17% to 26% on average. Although the confidence variables do not </w:t>
      </w:r>
      <w:ins w:id="1590" w:author="Author" w:date="2021-01-24T03:15:00Z">
        <w:r w:rsidR="00D96FE6" w:rsidRPr="00FB675A">
          <w:rPr>
            <w:rPrChange w:id="1591" w:author="Author" w:date="2021-01-25T12:20:00Z">
              <w:rPr/>
            </w:rPrChange>
          </w:rPr>
          <w:t>reveal</w:t>
        </w:r>
      </w:ins>
      <w:del w:id="1592" w:author="Author" w:date="2021-01-24T03:15:00Z">
        <w:r w:rsidRPr="00FB675A" w:rsidDel="00D96FE6">
          <w:rPr>
            <w:rPrChange w:id="1593" w:author="Author" w:date="2021-01-25T12:20:00Z">
              <w:rPr/>
            </w:rPrChange>
          </w:rPr>
          <w:delText>show</w:delText>
        </w:r>
      </w:del>
      <w:r w:rsidRPr="00FB675A">
        <w:rPr>
          <w:rPrChange w:id="1594" w:author="Author" w:date="2021-01-25T12:20:00Z">
            <w:rPr/>
          </w:rPrChange>
        </w:rPr>
        <w:t xml:space="preserve"> statistical significance, their patterns convey that it is more likely to support the </w:t>
      </w:r>
      <w:r w:rsidRPr="00FB675A">
        <w:rPr>
          <w:i/>
          <w:iCs/>
          <w:rPrChange w:id="1595" w:author="Author" w:date="2021-01-25T12:20:00Z">
            <w:rPr>
              <w:i/>
              <w:iCs/>
            </w:rPr>
          </w:rPrChange>
        </w:rPr>
        <w:t>Rally Effect Hypothesis</w:t>
      </w:r>
      <w:r w:rsidRPr="00FB675A">
        <w:rPr>
          <w:rPrChange w:id="1596" w:author="Author" w:date="2021-01-25T12:20:00Z">
            <w:rPr/>
          </w:rPrChange>
        </w:rPr>
        <w:t xml:space="preserve"> over the </w:t>
      </w:r>
      <w:r w:rsidRPr="00FB675A">
        <w:rPr>
          <w:i/>
          <w:iCs/>
          <w:rPrChange w:id="1597" w:author="Author" w:date="2021-01-25T12:20:00Z">
            <w:rPr>
              <w:i/>
              <w:iCs/>
            </w:rPr>
          </w:rPrChange>
        </w:rPr>
        <w:t>Opposition Effect Hypothesis</w:t>
      </w:r>
      <w:r w:rsidRPr="00FB675A">
        <w:rPr>
          <w:rPrChange w:id="1598" w:author="Author" w:date="2021-01-25T12:20:00Z">
            <w:rPr/>
          </w:rPrChange>
        </w:rPr>
        <w:t>.</w:t>
      </w:r>
    </w:p>
    <w:p w14:paraId="33EF88E4" w14:textId="3229931E" w:rsidR="006A05D6" w:rsidRPr="00FB675A" w:rsidRDefault="00953CFA" w:rsidP="00EF36D5">
      <w:pPr>
        <w:pStyle w:val="BodyText"/>
        <w:jc w:val="both"/>
        <w:rPr>
          <w:rPrChange w:id="1599" w:author="Author" w:date="2021-01-25T12:20:00Z">
            <w:rPr/>
          </w:rPrChange>
        </w:rPr>
      </w:pPr>
      <w:r w:rsidRPr="00FB675A">
        <w:rPr>
          <w:rPrChange w:id="1600" w:author="Author" w:date="2021-01-25T12:20:00Z">
            <w:rPr/>
          </w:rPrChange>
        </w:rPr>
        <w:t>In sum, we provide a micro-foundation for the rally-round-the-flag effect. When the sanctioned country has internal cohesion through trust, membership in political parties or associations, and confidence in institutions, the sanctioned populace generally supports its leader. Social capital is useful for the leader of the sanctioned country to fight sanctions. The likelihood of successful sanctions is more likely to diminish as a result.</w:t>
      </w:r>
    </w:p>
    <w:p w14:paraId="07636853" w14:textId="16468A1C" w:rsidR="006A05D6" w:rsidRPr="00FB675A" w:rsidRDefault="00953CFA" w:rsidP="00EF36D5">
      <w:pPr>
        <w:pStyle w:val="Heading1"/>
        <w:rPr>
          <w:sz w:val="28"/>
          <w:szCs w:val="36"/>
          <w:rPrChange w:id="1601" w:author="Author" w:date="2021-01-25T12:20:00Z">
            <w:rPr>
              <w:sz w:val="28"/>
              <w:szCs w:val="36"/>
            </w:rPr>
          </w:rPrChange>
        </w:rPr>
      </w:pPr>
      <w:bookmarkStart w:id="1602" w:name="discussion"/>
      <w:bookmarkEnd w:id="1338"/>
      <w:r w:rsidRPr="00FB675A">
        <w:rPr>
          <w:sz w:val="28"/>
          <w:szCs w:val="36"/>
          <w:rPrChange w:id="1603" w:author="Author" w:date="2021-01-25T12:20:00Z">
            <w:rPr>
              <w:sz w:val="28"/>
              <w:szCs w:val="36"/>
            </w:rPr>
          </w:rPrChange>
        </w:rPr>
        <w:t>Discussion</w:t>
      </w:r>
    </w:p>
    <w:p w14:paraId="0BA5F54C" w14:textId="75EAC5A7" w:rsidR="006A05D6" w:rsidRPr="00FB675A" w:rsidRDefault="00953CFA" w:rsidP="00EF36D5">
      <w:pPr>
        <w:pStyle w:val="FirstParagraph"/>
        <w:jc w:val="both"/>
        <w:rPr>
          <w:rPrChange w:id="1604" w:author="Author" w:date="2021-01-25T12:20:00Z">
            <w:rPr/>
          </w:rPrChange>
        </w:rPr>
      </w:pPr>
      <w:r w:rsidRPr="00FB675A">
        <w:rPr>
          <w:rPrChange w:id="1605" w:author="Author" w:date="2021-01-25T12:20:00Z">
            <w:rPr/>
          </w:rPrChange>
        </w:rPr>
        <w:t>Our results imply that high social capital can support the target government and deter the success of sanctions. WVS data provide</w:t>
      </w:r>
      <w:ins w:id="1606" w:author="Author" w:date="2021-01-24T03:22:00Z">
        <w:r w:rsidR="0051227C" w:rsidRPr="00FB675A">
          <w:rPr>
            <w:rPrChange w:id="1607" w:author="Author" w:date="2021-01-25T12:20:00Z">
              <w:rPr/>
            </w:rPrChange>
          </w:rPr>
          <w:t>s</w:t>
        </w:r>
      </w:ins>
      <w:r w:rsidRPr="00FB675A">
        <w:rPr>
          <w:rPrChange w:id="1608" w:author="Author" w:date="2021-01-25T12:20:00Z">
            <w:rPr/>
          </w:rPrChange>
        </w:rPr>
        <w:t xml:space="preserve"> no information about North Korea, </w:t>
      </w:r>
      <w:ins w:id="1609" w:author="Author" w:date="2021-01-24T03:22:00Z">
        <w:r w:rsidR="0051227C" w:rsidRPr="00FB675A">
          <w:rPr>
            <w:rPrChange w:id="1610" w:author="Author" w:date="2021-01-25T12:20:00Z">
              <w:rPr/>
            </w:rPrChange>
          </w:rPr>
          <w:t>however</w:t>
        </w:r>
      </w:ins>
      <w:ins w:id="1611" w:author="Author" w:date="2021-01-24T03:23:00Z">
        <w:r w:rsidR="0051227C" w:rsidRPr="00FB675A">
          <w:rPr>
            <w:rPrChange w:id="1612" w:author="Author" w:date="2021-01-25T12:20:00Z">
              <w:rPr/>
            </w:rPrChange>
          </w:rPr>
          <w:t>,</w:t>
        </w:r>
      </w:ins>
      <w:del w:id="1613" w:author="Author" w:date="2021-01-24T03:23:00Z">
        <w:r w:rsidRPr="00FB675A" w:rsidDel="0051227C">
          <w:rPr>
            <w:rPrChange w:id="1614" w:author="Author" w:date="2021-01-25T12:20:00Z">
              <w:rPr/>
            </w:rPrChange>
          </w:rPr>
          <w:delText>but</w:delText>
        </w:r>
      </w:del>
      <w:r w:rsidRPr="00FB675A">
        <w:rPr>
          <w:rPrChange w:id="1615" w:author="Author" w:date="2021-01-25T12:20:00Z">
            <w:rPr/>
          </w:rPrChange>
        </w:rPr>
        <w:t xml:space="preserve"> numerous sources </w:t>
      </w:r>
      <w:ins w:id="1616" w:author="Author" w:date="2021-01-24T03:23:00Z">
        <w:r w:rsidR="0051227C" w:rsidRPr="00FB675A">
          <w:rPr>
            <w:rPrChange w:id="1617" w:author="Author" w:date="2021-01-25T12:20:00Z">
              <w:rPr/>
            </w:rPrChange>
          </w:rPr>
          <w:t>indicate</w:t>
        </w:r>
      </w:ins>
      <w:del w:id="1618" w:author="Author" w:date="2021-01-24T03:23:00Z">
        <w:r w:rsidRPr="00FB675A" w:rsidDel="0051227C">
          <w:rPr>
            <w:rPrChange w:id="1619" w:author="Author" w:date="2021-01-25T12:20:00Z">
              <w:rPr/>
            </w:rPrChange>
          </w:rPr>
          <w:delText>show</w:delText>
        </w:r>
      </w:del>
      <w:r w:rsidRPr="00FB675A">
        <w:rPr>
          <w:rPrChange w:id="1620" w:author="Author" w:date="2021-01-25T12:20:00Z">
            <w:rPr/>
          </w:rPrChange>
        </w:rPr>
        <w:t xml:space="preserve"> that job losses are the major negative effect of sanctions affecting North Korea’s populace. </w:t>
      </w:r>
      <w:ins w:id="1621" w:author="Author" w:date="2021-01-24T03:23:00Z">
        <w:r w:rsidR="0051227C" w:rsidRPr="00FB675A">
          <w:rPr>
            <w:rPrChange w:id="1622" w:author="Author" w:date="2021-01-25T12:20:00Z">
              <w:rPr/>
            </w:rPrChange>
          </w:rPr>
          <w:t>UN</w:t>
        </w:r>
      </w:ins>
      <w:del w:id="1623" w:author="Author" w:date="2021-01-24T03:23:00Z">
        <w:r w:rsidRPr="00FB675A" w:rsidDel="0051227C">
          <w:rPr>
            <w:rPrChange w:id="1624" w:author="Author" w:date="2021-01-25T12:20:00Z">
              <w:rPr/>
            </w:rPrChange>
          </w:rPr>
          <w:delText>U.N.</w:delText>
        </w:r>
      </w:del>
      <w:r w:rsidRPr="00FB675A">
        <w:rPr>
          <w:rPrChange w:id="1625" w:author="Author" w:date="2021-01-25T12:20:00Z">
            <w:rPr/>
          </w:rPrChange>
        </w:rPr>
        <w:t xml:space="preserve"> Resolution 2270 on </w:t>
      </w:r>
      <w:ins w:id="1626" w:author="Author" w:date="2021-01-24T03:23:00Z">
        <w:r w:rsidR="0051227C" w:rsidRPr="00FB675A">
          <w:rPr>
            <w:rPrChange w:id="1627" w:author="Author" w:date="2021-01-25T12:20:00Z">
              <w:rPr/>
            </w:rPrChange>
          </w:rPr>
          <w:t xml:space="preserve">2 </w:t>
        </w:r>
      </w:ins>
      <w:r w:rsidRPr="00FB675A">
        <w:rPr>
          <w:rPrChange w:id="1628" w:author="Author" w:date="2021-01-25T12:20:00Z">
            <w:rPr/>
          </w:rPrChange>
        </w:rPr>
        <w:t>March</w:t>
      </w:r>
      <w:del w:id="1629" w:author="Author" w:date="2021-01-24T03:23:00Z">
        <w:r w:rsidRPr="00FB675A" w:rsidDel="0051227C">
          <w:rPr>
            <w:rPrChange w:id="1630" w:author="Author" w:date="2021-01-25T12:20:00Z">
              <w:rPr/>
            </w:rPrChange>
          </w:rPr>
          <w:delText xml:space="preserve"> 2nd,</w:delText>
        </w:r>
      </w:del>
      <w:r w:rsidRPr="00FB675A">
        <w:rPr>
          <w:rPrChange w:id="1631" w:author="Author" w:date="2021-01-25T12:20:00Z">
            <w:rPr/>
          </w:rPrChange>
        </w:rPr>
        <w:t xml:space="preserve"> 2016 was reinforced by closing the Kaesong industrial complex, which left 50,000 North Koreans unemployed and deprived North Korea of $100 million annually. Furthermore, </w:t>
      </w:r>
      <w:ins w:id="1632" w:author="Author" w:date="2021-01-24T03:24:00Z">
        <w:r w:rsidR="0051227C" w:rsidRPr="00FB675A">
          <w:rPr>
            <w:rPrChange w:id="1633" w:author="Author" w:date="2021-01-25T12:20:00Z">
              <w:rPr/>
            </w:rPrChange>
          </w:rPr>
          <w:t>UN</w:t>
        </w:r>
      </w:ins>
      <w:del w:id="1634" w:author="Author" w:date="2021-01-24T03:24:00Z">
        <w:r w:rsidRPr="00FB675A" w:rsidDel="0051227C">
          <w:rPr>
            <w:rPrChange w:id="1635" w:author="Author" w:date="2021-01-25T12:20:00Z">
              <w:rPr/>
            </w:rPrChange>
          </w:rPr>
          <w:delText>U.N.</w:delText>
        </w:r>
      </w:del>
      <w:r w:rsidRPr="00FB675A">
        <w:rPr>
          <w:rPrChange w:id="1636" w:author="Author" w:date="2021-01-25T12:20:00Z">
            <w:rPr/>
          </w:rPrChange>
        </w:rPr>
        <w:t xml:space="preserve"> Resolution 2375 passed on </w:t>
      </w:r>
      <w:ins w:id="1637" w:author="Author" w:date="2021-01-24T03:24:00Z">
        <w:r w:rsidR="0051227C" w:rsidRPr="00FB675A">
          <w:rPr>
            <w:rPrChange w:id="1638" w:author="Author" w:date="2021-01-25T12:20:00Z">
              <w:rPr/>
            </w:rPrChange>
          </w:rPr>
          <w:t xml:space="preserve">11 </w:t>
        </w:r>
      </w:ins>
      <w:r w:rsidRPr="00FB675A">
        <w:rPr>
          <w:rPrChange w:id="1639" w:author="Author" w:date="2021-01-25T12:20:00Z">
            <w:rPr/>
          </w:rPrChange>
        </w:rPr>
        <w:t>September</w:t>
      </w:r>
      <w:del w:id="1640" w:author="Author" w:date="2021-01-24T03:24:00Z">
        <w:r w:rsidRPr="00FB675A" w:rsidDel="0051227C">
          <w:rPr>
            <w:rPrChange w:id="1641" w:author="Author" w:date="2021-01-25T12:20:00Z">
              <w:rPr/>
            </w:rPrChange>
          </w:rPr>
          <w:delText xml:space="preserve"> 11th,</w:delText>
        </w:r>
      </w:del>
      <w:r w:rsidRPr="00FB675A">
        <w:rPr>
          <w:rPrChange w:id="1642" w:author="Author" w:date="2021-01-25T12:20:00Z">
            <w:rPr/>
          </w:rPrChange>
        </w:rPr>
        <w:t xml:space="preserve"> 2017 also prohibited a substantial part of North Korea’s imports and exports, as well as joint ventures and labor exports with Russia and China, increasing the </w:t>
      </w:r>
      <w:ins w:id="1643" w:author="Author" w:date="2021-01-24T03:24:00Z">
        <w:r w:rsidR="0051227C" w:rsidRPr="00FB675A">
          <w:rPr>
            <w:rPrChange w:id="1644" w:author="Author" w:date="2021-01-25T12:20:00Z">
              <w:rPr/>
            </w:rPrChange>
          </w:rPr>
          <w:t>number</w:t>
        </w:r>
      </w:ins>
      <w:del w:id="1645" w:author="Author" w:date="2021-01-24T03:24:00Z">
        <w:r w:rsidRPr="00FB675A" w:rsidDel="0051227C">
          <w:rPr>
            <w:rPrChange w:id="1646" w:author="Author" w:date="2021-01-25T12:20:00Z">
              <w:rPr/>
            </w:rPrChange>
          </w:rPr>
          <w:delText>amount</w:delText>
        </w:r>
      </w:del>
      <w:r w:rsidRPr="00FB675A">
        <w:rPr>
          <w:rPrChange w:id="1647" w:author="Author" w:date="2021-01-25T12:20:00Z">
            <w:rPr/>
          </w:rPrChange>
        </w:rPr>
        <w:t xml:space="preserve"> of jobless people. Despite these harsh conditions, there was no collective opposition from citizens within North Korea. Scholars often assume social capital does not exist </w:t>
      </w:r>
      <w:r w:rsidRPr="00FB675A">
        <w:rPr>
          <w:rPrChange w:id="1648" w:author="Author" w:date="2021-01-25T12:20:00Z">
            <w:rPr/>
          </w:rPrChange>
        </w:rPr>
        <w:lastRenderedPageBreak/>
        <w:t>in North Korea because the government is notoriously repressive. However, interviews with North Korean refugees reveal that trust and community bonds exist</w:t>
      </w:r>
      <w:ins w:id="1649" w:author="Author" w:date="2021-01-24T03:25:00Z">
        <w:r w:rsidR="0051227C" w:rsidRPr="00FB675A">
          <w:rPr>
            <w:rPrChange w:id="1650" w:author="Author" w:date="2021-01-25T12:20:00Z">
              <w:rPr/>
            </w:rPrChange>
          </w:rPr>
          <w:t>, however,</w:t>
        </w:r>
      </w:ins>
      <w:del w:id="1651" w:author="Author" w:date="2021-01-24T03:25:00Z">
        <w:r w:rsidRPr="00FB675A" w:rsidDel="0051227C">
          <w:rPr>
            <w:rPrChange w:id="1652" w:author="Author" w:date="2021-01-25T12:20:00Z">
              <w:rPr/>
            </w:rPrChange>
          </w:rPr>
          <w:delText xml:space="preserve"> but</w:delText>
        </w:r>
      </w:del>
      <w:r w:rsidRPr="00FB675A">
        <w:rPr>
          <w:rPrChange w:id="1653" w:author="Author" w:date="2021-01-25T12:20:00Z">
            <w:rPr/>
          </w:rPrChange>
        </w:rPr>
        <w:t xml:space="preserve"> </w:t>
      </w:r>
      <w:ins w:id="1654" w:author="Author" w:date="2021-01-24T03:25:00Z">
        <w:r w:rsidR="0051227C" w:rsidRPr="00FB675A">
          <w:rPr>
            <w:rPrChange w:id="1655" w:author="Author" w:date="2021-01-25T12:20:00Z">
              <w:rPr/>
            </w:rPrChange>
          </w:rPr>
          <w:t xml:space="preserve">they </w:t>
        </w:r>
      </w:ins>
      <w:r w:rsidRPr="00FB675A">
        <w:rPr>
          <w:rPrChange w:id="1656" w:author="Author" w:date="2021-01-25T12:20:00Z">
            <w:rPr/>
          </w:rPrChange>
        </w:rPr>
        <w:t>are not maintained from the bottom up as is more typical of social capital in democratic countries.</w:t>
      </w:r>
    </w:p>
    <w:p w14:paraId="78C02079" w14:textId="7B96EDA0" w:rsidR="006A05D6" w:rsidRPr="00FB675A" w:rsidRDefault="00953CFA" w:rsidP="00EF36D5">
      <w:pPr>
        <w:pStyle w:val="BodyText"/>
        <w:jc w:val="both"/>
        <w:rPr>
          <w:rPrChange w:id="1657" w:author="Author" w:date="2021-01-25T12:20:00Z">
            <w:rPr/>
          </w:rPrChange>
        </w:rPr>
      </w:pPr>
      <w:r w:rsidRPr="00FB675A">
        <w:rPr>
          <w:rPrChange w:id="1658" w:author="Author" w:date="2021-01-25T12:20:00Z">
            <w:rPr/>
          </w:rPrChange>
        </w:rPr>
        <w:t xml:space="preserve">According to refugees, the most feared organization in North Korea is the State Security Department (SSD), which </w:t>
      </w:r>
      <w:ins w:id="1659" w:author="Author" w:date="2021-01-24T12:30:00Z">
        <w:r w:rsidR="00EF36D5" w:rsidRPr="00FB675A">
          <w:rPr>
            <w:rPrChange w:id="1660" w:author="Author" w:date="2021-01-25T12:20:00Z">
              <w:rPr/>
            </w:rPrChange>
          </w:rPr>
          <w:t xml:space="preserve">functions </w:t>
        </w:r>
      </w:ins>
      <w:del w:id="1661" w:author="Author" w:date="2021-01-24T12:30:00Z">
        <w:r w:rsidRPr="00FB675A" w:rsidDel="00EF36D5">
          <w:rPr>
            <w:rPrChange w:id="1662" w:author="Author" w:date="2021-01-25T12:20:00Z">
              <w:rPr/>
            </w:rPrChange>
          </w:rPr>
          <w:delText xml:space="preserve">acts </w:delText>
        </w:r>
      </w:del>
      <w:r w:rsidRPr="00FB675A">
        <w:rPr>
          <w:rPrChange w:id="1663" w:author="Author" w:date="2021-01-25T12:20:00Z">
            <w:rPr/>
          </w:rPrChange>
        </w:rPr>
        <w:t xml:space="preserve">as </w:t>
      </w:r>
      <w:ins w:id="1664" w:author="Author" w:date="2021-01-24T12:30:00Z">
        <w:r w:rsidR="00EF36D5" w:rsidRPr="00FB675A">
          <w:rPr>
            <w:rPrChange w:id="1665" w:author="Author" w:date="2021-01-25T12:20:00Z">
              <w:rPr/>
            </w:rPrChange>
          </w:rPr>
          <w:t xml:space="preserve">the </w:t>
        </w:r>
      </w:ins>
      <w:r w:rsidRPr="00FB675A">
        <w:rPr>
          <w:rPrChange w:id="1666" w:author="Author" w:date="2021-01-25T12:20:00Z">
            <w:rPr/>
          </w:rPrChange>
        </w:rPr>
        <w:t>secret police, operating concentration camps</w:t>
      </w:r>
      <w:ins w:id="1667" w:author="Author" w:date="2021-01-24T03:30:00Z">
        <w:r w:rsidR="00B44DC0" w:rsidRPr="00FB675A">
          <w:rPr>
            <w:rPrChange w:id="1668" w:author="Author" w:date="2021-01-25T12:20:00Z">
              <w:rPr/>
            </w:rPrChange>
          </w:rPr>
          <w:t>,</w:t>
        </w:r>
      </w:ins>
      <w:r w:rsidRPr="00FB675A">
        <w:rPr>
          <w:rPrChange w:id="1669" w:author="Author" w:date="2021-01-25T12:20:00Z">
            <w:rPr/>
          </w:rPrChange>
        </w:rPr>
        <w:t xml:space="preserve"> and monitoring and identifying </w:t>
      </w:r>
      <w:ins w:id="1670" w:author="Author" w:date="2021-01-24T03:25:00Z">
        <w:r w:rsidR="0051227C" w:rsidRPr="00FB675A">
          <w:rPr>
            <w:rPrChange w:id="1671" w:author="Author" w:date="2021-01-25T12:20:00Z">
              <w:rPr/>
            </w:rPrChange>
          </w:rPr>
          <w:t>‘</w:t>
        </w:r>
      </w:ins>
      <w:del w:id="1672" w:author="Author" w:date="2021-01-24T03:25:00Z">
        <w:r w:rsidRPr="00FB675A" w:rsidDel="0051227C">
          <w:rPr>
            <w:rPrChange w:id="1673" w:author="Author" w:date="2021-01-25T12:20:00Z">
              <w:rPr/>
            </w:rPrChange>
          </w:rPr>
          <w:delText>“</w:delText>
        </w:r>
      </w:del>
      <w:r w:rsidRPr="00FB675A">
        <w:rPr>
          <w:rPrChange w:id="1674" w:author="Author" w:date="2021-01-25T12:20:00Z">
            <w:rPr/>
          </w:rPrChange>
        </w:rPr>
        <w:t>defectors</w:t>
      </w:r>
      <w:ins w:id="1675" w:author="Author" w:date="2021-01-24T03:25:00Z">
        <w:r w:rsidR="0051227C" w:rsidRPr="00FB675A">
          <w:rPr>
            <w:rPrChange w:id="1676" w:author="Author" w:date="2021-01-25T12:20:00Z">
              <w:rPr/>
            </w:rPrChange>
          </w:rPr>
          <w:t>’</w:t>
        </w:r>
      </w:ins>
      <w:del w:id="1677" w:author="Author" w:date="2021-01-24T03:25:00Z">
        <w:r w:rsidRPr="00FB675A" w:rsidDel="0051227C">
          <w:rPr>
            <w:rPrChange w:id="1678" w:author="Author" w:date="2021-01-25T12:20:00Z">
              <w:rPr/>
            </w:rPrChange>
          </w:rPr>
          <w:delText>”</w:delText>
        </w:r>
      </w:del>
      <w:del w:id="1679" w:author="Author" w:date="2021-01-24T12:31:00Z">
        <w:r w:rsidRPr="00FB675A" w:rsidDel="00EF36D5">
          <w:rPr>
            <w:rPrChange w:id="1680" w:author="Author" w:date="2021-01-25T12:20:00Z">
              <w:rPr/>
            </w:rPrChange>
          </w:rPr>
          <w:delText xml:space="preserve"> </w:delText>
        </w:r>
      </w:del>
      <w:del w:id="1681" w:author="Author" w:date="2021-01-24T03:26:00Z">
        <w:r w:rsidRPr="00FB675A" w:rsidDel="0051227C">
          <w:rPr>
            <w:rPrChange w:id="1682" w:author="Author" w:date="2021-01-25T12:20:00Z">
              <w:rPr/>
            </w:rPrChange>
          </w:rPr>
          <w:delText>on a daily basis</w:delText>
        </w:r>
      </w:del>
      <w:r w:rsidRPr="00FB675A">
        <w:rPr>
          <w:rPrChange w:id="1683" w:author="Author" w:date="2021-01-25T12:20:00Z">
            <w:rPr/>
          </w:rPrChange>
        </w:rPr>
        <w:t xml:space="preserve"> who express dissatisfaction with the regime</w:t>
      </w:r>
      <w:ins w:id="1684" w:author="Author" w:date="2021-01-24T03:30:00Z">
        <w:r w:rsidR="00B44DC0" w:rsidRPr="00FB675A">
          <w:rPr>
            <w:rPrChange w:id="1685" w:author="Author" w:date="2021-01-25T12:20:00Z">
              <w:rPr/>
            </w:rPrChange>
          </w:rPr>
          <w:t xml:space="preserve"> every</w:t>
        </w:r>
      </w:ins>
      <w:ins w:id="1686" w:author="Author" w:date="2021-01-24T12:30:00Z">
        <w:r w:rsidR="00EF36D5" w:rsidRPr="00FB675A">
          <w:rPr>
            <w:rPrChange w:id="1687" w:author="Author" w:date="2021-01-25T12:20:00Z">
              <w:rPr/>
            </w:rPrChange>
          </w:rPr>
          <w:t xml:space="preserve"> </w:t>
        </w:r>
      </w:ins>
      <w:ins w:id="1688" w:author="Author" w:date="2021-01-24T03:30:00Z">
        <w:r w:rsidR="00B44DC0" w:rsidRPr="00FB675A">
          <w:rPr>
            <w:rPrChange w:id="1689" w:author="Author" w:date="2021-01-25T12:20:00Z">
              <w:rPr/>
            </w:rPrChange>
          </w:rPr>
          <w:t>day</w:t>
        </w:r>
      </w:ins>
      <w:r w:rsidRPr="00FB675A">
        <w:rPr>
          <w:rPrChange w:id="1690" w:author="Author" w:date="2021-01-25T12:20:00Z">
            <w:rPr/>
          </w:rPrChange>
        </w:rPr>
        <w:t xml:space="preserve">. </w:t>
      </w:r>
      <w:del w:id="1691" w:author="Author" w:date="2021-01-24T12:31:00Z">
        <w:r w:rsidRPr="00FB675A" w:rsidDel="00EF36D5">
          <w:rPr>
            <w:rPrChange w:id="1692" w:author="Author" w:date="2021-01-25T12:20:00Z">
              <w:rPr/>
            </w:rPrChange>
          </w:rPr>
          <w:delText>It</w:delText>
        </w:r>
      </w:del>
      <w:ins w:id="1693" w:author="Author" w:date="2021-01-24T12:31:00Z">
        <w:r w:rsidR="00EF36D5" w:rsidRPr="00FB675A">
          <w:rPr>
            <w:rPrChange w:id="1694" w:author="Author" w:date="2021-01-25T12:20:00Z">
              <w:rPr/>
            </w:rPrChange>
          </w:rPr>
          <w:t>This</w:t>
        </w:r>
      </w:ins>
      <w:r w:rsidRPr="00FB675A">
        <w:rPr>
          <w:rPrChange w:id="1695" w:author="Author" w:date="2021-01-25T12:20:00Z">
            <w:rPr/>
          </w:rPrChange>
        </w:rPr>
        <w:t xml:space="preserve"> itself imposes a social network, contriving social capital, creating communities that spy on families and exiling people who oppose government policies to prevent</w:t>
      </w:r>
      <w:ins w:id="1696" w:author="Author" w:date="2021-01-24T12:31:00Z">
        <w:r w:rsidR="00EF36D5" w:rsidRPr="00FB675A">
          <w:rPr>
            <w:rPrChange w:id="1697" w:author="Author" w:date="2021-01-25T12:20:00Z">
              <w:rPr/>
            </w:rPrChange>
          </w:rPr>
          <w:t xml:space="preserve"> the</w:t>
        </w:r>
      </w:ins>
      <w:r w:rsidRPr="00FB675A">
        <w:rPr>
          <w:rPrChange w:id="1698" w:author="Author" w:date="2021-01-25T12:20:00Z">
            <w:rPr/>
          </w:rPrChange>
        </w:rPr>
        <w:t xml:space="preserve"> dispersion of ideas (Mazarr, 2007; Scobell, 2005). With the use of the </w:t>
      </w:r>
      <w:ins w:id="1699" w:author="Author" w:date="2021-01-24T03:31:00Z">
        <w:r w:rsidR="00B44DC0" w:rsidRPr="00FB675A">
          <w:rPr>
            <w:rPrChange w:id="1700" w:author="Author" w:date="2021-01-25T12:20:00Z">
              <w:rPr/>
            </w:rPrChange>
          </w:rPr>
          <w:t>‘</w:t>
        </w:r>
      </w:ins>
      <w:del w:id="1701" w:author="Author" w:date="2021-01-24T03:31:00Z">
        <w:r w:rsidRPr="00FB675A" w:rsidDel="00B44DC0">
          <w:rPr>
            <w:rPrChange w:id="1702" w:author="Author" w:date="2021-01-25T12:20:00Z">
              <w:rPr/>
            </w:rPrChange>
          </w:rPr>
          <w:delText>“</w:delText>
        </w:r>
      </w:del>
      <w:r w:rsidRPr="00FB675A">
        <w:rPr>
          <w:rPrChange w:id="1703" w:author="Author" w:date="2021-01-25T12:20:00Z">
            <w:rPr/>
          </w:rPrChange>
        </w:rPr>
        <w:t>Weekly Life Review Session</w:t>
      </w:r>
      <w:del w:id="1704" w:author="Author" w:date="2021-01-24T13:08:00Z">
        <w:r w:rsidRPr="00FB675A" w:rsidDel="005505E5">
          <w:rPr>
            <w:rPrChange w:id="1705" w:author="Author" w:date="2021-01-25T12:20:00Z">
              <w:rPr/>
            </w:rPrChange>
          </w:rPr>
          <w:delText>,</w:delText>
        </w:r>
      </w:del>
      <w:ins w:id="1706" w:author="Author" w:date="2021-01-24T03:31:00Z">
        <w:r w:rsidR="00B44DC0" w:rsidRPr="00FB675A">
          <w:rPr>
            <w:rPrChange w:id="1707" w:author="Author" w:date="2021-01-25T12:20:00Z">
              <w:rPr/>
            </w:rPrChange>
          </w:rPr>
          <w:t>’</w:t>
        </w:r>
      </w:ins>
      <w:ins w:id="1708" w:author="Author" w:date="2021-01-24T13:08:00Z">
        <w:r w:rsidR="005505E5" w:rsidRPr="00FB675A">
          <w:rPr>
            <w:rPrChange w:id="1709" w:author="Author" w:date="2021-01-25T12:20:00Z">
              <w:rPr/>
            </w:rPrChange>
          </w:rPr>
          <w:t>,</w:t>
        </w:r>
      </w:ins>
      <w:del w:id="1710" w:author="Author" w:date="2021-01-24T03:31:00Z">
        <w:r w:rsidRPr="00FB675A" w:rsidDel="00B44DC0">
          <w:rPr>
            <w:rPrChange w:id="1711" w:author="Author" w:date="2021-01-25T12:20:00Z">
              <w:rPr/>
            </w:rPrChange>
          </w:rPr>
          <w:delText>”</w:delText>
        </w:r>
      </w:del>
      <w:r w:rsidRPr="00FB675A">
        <w:rPr>
          <w:rPrChange w:id="1712" w:author="Author" w:date="2021-01-25T12:20:00Z">
            <w:rPr/>
          </w:rPrChange>
        </w:rPr>
        <w:t xml:space="preserve"> the SSD was able to further control </w:t>
      </w:r>
      <w:ins w:id="1713" w:author="Author" w:date="2021-01-24T03:31:00Z">
        <w:r w:rsidR="00B44DC0" w:rsidRPr="00FB675A">
          <w:rPr>
            <w:rPrChange w:id="1714" w:author="Author" w:date="2021-01-25T12:20:00Z">
              <w:rPr/>
            </w:rPrChange>
          </w:rPr>
          <w:t xml:space="preserve">the </w:t>
        </w:r>
      </w:ins>
      <w:r w:rsidRPr="00FB675A">
        <w:rPr>
          <w:rPrChange w:id="1715" w:author="Author" w:date="2021-01-25T12:20:00Z">
            <w:rPr/>
          </w:rPrChange>
        </w:rPr>
        <w:t xml:space="preserve">society by making people monitor and alert each other. Although known as the </w:t>
      </w:r>
      <w:ins w:id="1716" w:author="Author" w:date="2021-01-24T03:31:00Z">
        <w:r w:rsidR="00B44DC0" w:rsidRPr="00FB675A">
          <w:rPr>
            <w:rPrChange w:id="1717" w:author="Author" w:date="2021-01-25T12:20:00Z">
              <w:rPr/>
            </w:rPrChange>
          </w:rPr>
          <w:t>‘</w:t>
        </w:r>
      </w:ins>
      <w:del w:id="1718" w:author="Author" w:date="2021-01-24T03:31:00Z">
        <w:r w:rsidRPr="00FB675A" w:rsidDel="00B44DC0">
          <w:rPr>
            <w:rPrChange w:id="1719" w:author="Author" w:date="2021-01-25T12:20:00Z">
              <w:rPr/>
            </w:rPrChange>
          </w:rPr>
          <w:delText>“</w:delText>
        </w:r>
      </w:del>
      <w:r w:rsidRPr="00FB675A">
        <w:rPr>
          <w:rPrChange w:id="1720" w:author="Author" w:date="2021-01-25T12:20:00Z">
            <w:rPr/>
          </w:rPrChange>
        </w:rPr>
        <w:t>Weekly Life Review Session</w:t>
      </w:r>
      <w:del w:id="1721" w:author="Author" w:date="2021-01-24T13:08:00Z">
        <w:r w:rsidRPr="00FB675A" w:rsidDel="005505E5">
          <w:rPr>
            <w:rPrChange w:id="1722" w:author="Author" w:date="2021-01-25T12:20:00Z">
              <w:rPr/>
            </w:rPrChange>
          </w:rPr>
          <w:delText>,</w:delText>
        </w:r>
      </w:del>
      <w:ins w:id="1723" w:author="Author" w:date="2021-01-24T03:31:00Z">
        <w:r w:rsidR="00B44DC0" w:rsidRPr="00FB675A">
          <w:rPr>
            <w:rPrChange w:id="1724" w:author="Author" w:date="2021-01-25T12:20:00Z">
              <w:rPr/>
            </w:rPrChange>
          </w:rPr>
          <w:t>’</w:t>
        </w:r>
      </w:ins>
      <w:ins w:id="1725" w:author="Author" w:date="2021-01-24T13:08:00Z">
        <w:r w:rsidR="005505E5" w:rsidRPr="00FB675A">
          <w:rPr>
            <w:rPrChange w:id="1726" w:author="Author" w:date="2021-01-25T12:20:00Z">
              <w:rPr/>
            </w:rPrChange>
          </w:rPr>
          <w:t>,</w:t>
        </w:r>
      </w:ins>
      <w:del w:id="1727" w:author="Author" w:date="2021-01-24T03:31:00Z">
        <w:r w:rsidRPr="00FB675A" w:rsidDel="00B44DC0">
          <w:rPr>
            <w:rPrChange w:id="1728" w:author="Author" w:date="2021-01-25T12:20:00Z">
              <w:rPr/>
            </w:rPrChange>
          </w:rPr>
          <w:delText>”</w:delText>
        </w:r>
      </w:del>
      <w:r w:rsidRPr="00FB675A">
        <w:rPr>
          <w:rPrChange w:id="1729" w:author="Author" w:date="2021-01-25T12:20:00Z">
            <w:rPr/>
          </w:rPrChange>
        </w:rPr>
        <w:t xml:space="preserve"> there is an accurate descriptive translation that is more recognized, which is </w:t>
      </w:r>
      <w:ins w:id="1730" w:author="Author" w:date="2021-01-24T03:31:00Z">
        <w:r w:rsidR="00B44DC0" w:rsidRPr="00FB675A">
          <w:rPr>
            <w:rPrChange w:id="1731" w:author="Author" w:date="2021-01-25T12:20:00Z">
              <w:rPr/>
            </w:rPrChange>
          </w:rPr>
          <w:t>‘</w:t>
        </w:r>
      </w:ins>
      <w:del w:id="1732" w:author="Author" w:date="2021-01-24T03:31:00Z">
        <w:r w:rsidRPr="00FB675A" w:rsidDel="00B44DC0">
          <w:rPr>
            <w:rPrChange w:id="1733" w:author="Author" w:date="2021-01-25T12:20:00Z">
              <w:rPr/>
            </w:rPrChange>
          </w:rPr>
          <w:delText>“</w:delText>
        </w:r>
      </w:del>
      <w:r w:rsidRPr="00FB675A">
        <w:rPr>
          <w:rPrChange w:id="1734" w:author="Author" w:date="2021-01-25T12:20:00Z">
            <w:rPr/>
          </w:rPrChange>
        </w:rPr>
        <w:t>Self-Criticism and Mutual-Criticism Session</w:t>
      </w:r>
      <w:ins w:id="1735" w:author="Author" w:date="2021-01-24T03:31:00Z">
        <w:r w:rsidR="00B44DC0" w:rsidRPr="00FB675A">
          <w:rPr>
            <w:rPrChange w:id="1736" w:author="Author" w:date="2021-01-25T12:20:00Z">
              <w:rPr/>
            </w:rPrChange>
          </w:rPr>
          <w:t>’</w:t>
        </w:r>
      </w:ins>
      <w:del w:id="1737" w:author="Author" w:date="2021-01-24T03:31:00Z">
        <w:r w:rsidRPr="00FB675A" w:rsidDel="00B44DC0">
          <w:rPr>
            <w:rPrChange w:id="1738" w:author="Author" w:date="2021-01-25T12:20:00Z">
              <w:rPr/>
            </w:rPrChange>
          </w:rPr>
          <w:delText>”</w:delText>
        </w:r>
      </w:del>
      <w:r w:rsidRPr="00FB675A">
        <w:rPr>
          <w:rPrChange w:id="1739" w:author="Author" w:date="2021-01-25T12:20:00Z">
            <w:rPr/>
          </w:rPrChange>
        </w:rPr>
        <w:t xml:space="preserve"> (Lankov, 2013).</w:t>
      </w:r>
    </w:p>
    <w:p w14:paraId="7DAAC72D" w14:textId="199886EB" w:rsidR="006A05D6" w:rsidRPr="00EA0844" w:rsidRDefault="00953CFA" w:rsidP="00EF36D5">
      <w:pPr>
        <w:pStyle w:val="BodyText"/>
        <w:jc w:val="both"/>
      </w:pPr>
      <w:r w:rsidRPr="00FB675A">
        <w:rPr>
          <w:rPrChange w:id="1740" w:author="Author" w:date="2021-01-25T12:20:00Z">
            <w:rPr/>
          </w:rPrChange>
        </w:rPr>
        <w:t xml:space="preserve">Furthermore, this type of control was also present in the media. </w:t>
      </w:r>
      <w:del w:id="1741" w:author="Author" w:date="2021-01-24T12:32:00Z">
        <w:r w:rsidRPr="00FB675A" w:rsidDel="00EF36D5">
          <w:rPr>
            <w:rPrChange w:id="1742" w:author="Author" w:date="2021-01-25T12:20:00Z">
              <w:rPr/>
            </w:rPrChange>
          </w:rPr>
          <w:delText>Just like</w:delText>
        </w:r>
      </w:del>
      <w:ins w:id="1743" w:author="Author" w:date="2021-01-24T12:32:00Z">
        <w:r w:rsidR="00EF36D5" w:rsidRPr="00FB675A">
          <w:rPr>
            <w:rPrChange w:id="1744" w:author="Author" w:date="2021-01-25T12:20:00Z">
              <w:rPr/>
            </w:rPrChange>
          </w:rPr>
          <w:t>Like</w:t>
        </w:r>
      </w:ins>
      <w:r w:rsidRPr="00FB675A">
        <w:rPr>
          <w:rPrChange w:id="1745" w:author="Author" w:date="2021-01-25T12:20:00Z">
            <w:rPr/>
          </w:rPrChange>
        </w:rPr>
        <w:t xml:space="preserve"> Russia’s Pravda, or China’s </w:t>
      </w:r>
      <w:r w:rsidRPr="00FB675A">
        <w:rPr>
          <w:i/>
          <w:iCs/>
          <w:rPrChange w:id="1746" w:author="Author" w:date="2021-01-25T12:20:00Z">
            <w:rPr>
              <w:i/>
              <w:iCs/>
            </w:rPr>
          </w:rPrChange>
        </w:rPr>
        <w:t>Renimn RiBao</w:t>
      </w:r>
      <w:r w:rsidRPr="00FB675A">
        <w:rPr>
          <w:rPrChange w:id="1747" w:author="Author" w:date="2021-01-25T12:20:00Z">
            <w:rPr/>
          </w:rPrChange>
        </w:rPr>
        <w:t xml:space="preserve">, North Korea has the </w:t>
      </w:r>
      <w:r w:rsidRPr="00FB675A">
        <w:rPr>
          <w:i/>
          <w:iCs/>
          <w:rPrChange w:id="1748" w:author="Author" w:date="2021-01-25T12:20:00Z">
            <w:rPr>
              <w:i/>
              <w:iCs/>
            </w:rPr>
          </w:rPrChange>
        </w:rPr>
        <w:t>Rodong Shinmun</w:t>
      </w:r>
      <w:r w:rsidRPr="00FB675A">
        <w:rPr>
          <w:rPrChange w:id="1749" w:author="Author" w:date="2021-01-25T12:20:00Z">
            <w:rPr/>
          </w:rPrChange>
        </w:rPr>
        <w:t xml:space="preserve"> editorial which plays a crucial role in effectively spreading and engraving Kim Jong-un and the North Korean regime’s messages to its citizens (Ford, 2018). The </w:t>
      </w:r>
      <w:r w:rsidRPr="00FB675A">
        <w:rPr>
          <w:i/>
          <w:iCs/>
          <w:rPrChange w:id="1750" w:author="Author" w:date="2021-01-25T12:20:00Z">
            <w:rPr>
              <w:i/>
              <w:iCs/>
            </w:rPr>
          </w:rPrChange>
        </w:rPr>
        <w:t>Rodong Shinmun</w:t>
      </w:r>
      <w:r w:rsidRPr="00FB675A">
        <w:rPr>
          <w:rPrChange w:id="1751" w:author="Author" w:date="2021-01-25T12:20:00Z">
            <w:rPr/>
          </w:rPrChange>
        </w:rPr>
        <w:t xml:space="preserve"> editorials introduce and reinforce Kim Jong-un’s messages while </w:t>
      </w:r>
      <w:ins w:id="1752" w:author="Author" w:date="2021-01-24T12:33:00Z">
        <w:r w:rsidR="00EF36D5" w:rsidRPr="00FB675A">
          <w:rPr>
            <w:rPrChange w:id="1753" w:author="Author" w:date="2021-01-25T12:20:00Z">
              <w:rPr/>
            </w:rPrChange>
          </w:rPr>
          <w:t xml:space="preserve">it </w:t>
        </w:r>
      </w:ins>
      <w:r w:rsidRPr="00FB675A">
        <w:rPr>
          <w:rPrChange w:id="1754" w:author="Author" w:date="2021-01-25T12:20:00Z">
            <w:rPr/>
          </w:rPrChange>
        </w:rPr>
        <w:t xml:space="preserve">also </w:t>
      </w:r>
      <w:commentRangeStart w:id="1755"/>
      <w:ins w:id="1756" w:author="Author" w:date="2021-01-24T12:32:00Z">
        <w:r w:rsidR="00EF36D5" w:rsidRPr="00FB675A">
          <w:rPr>
            <w:rPrChange w:id="1757" w:author="Author" w:date="2021-01-25T12:20:00Z">
              <w:rPr/>
            </w:rPrChange>
          </w:rPr>
          <w:t>presents</w:t>
        </w:r>
      </w:ins>
      <w:del w:id="1758" w:author="Author" w:date="2021-01-24T03:33:00Z">
        <w:r w:rsidRPr="00FB675A" w:rsidDel="00B44DC0">
          <w:rPr>
            <w:rPrChange w:id="1759" w:author="Author" w:date="2021-01-25T12:20:00Z">
              <w:rPr/>
            </w:rPrChange>
          </w:rPr>
          <w:delText>showing</w:delText>
        </w:r>
      </w:del>
      <w:r w:rsidRPr="00FB675A">
        <w:rPr>
          <w:rPrChange w:id="1760" w:author="Author" w:date="2021-01-25T12:20:00Z">
            <w:rPr/>
          </w:rPrChange>
        </w:rPr>
        <w:t xml:space="preserve"> the </w:t>
      </w:r>
      <w:ins w:id="1761" w:author="Author" w:date="2021-01-24T12:35:00Z">
        <w:r w:rsidR="00EF36D5" w:rsidRPr="00FB675A">
          <w:rPr>
            <w:rPrChange w:id="1762" w:author="Author" w:date="2021-01-25T12:20:00Z">
              <w:rPr/>
            </w:rPrChange>
          </w:rPr>
          <w:t xml:space="preserve">Party’s </w:t>
        </w:r>
      </w:ins>
      <w:r w:rsidRPr="00FB675A">
        <w:rPr>
          <w:rPrChange w:id="1763" w:author="Author" w:date="2021-01-25T12:20:00Z">
            <w:rPr/>
          </w:rPrChange>
        </w:rPr>
        <w:t xml:space="preserve">highest </w:t>
      </w:r>
      <w:ins w:id="1764" w:author="Author" w:date="2021-01-24T12:35:00Z">
        <w:r w:rsidR="00EF36D5" w:rsidRPr="00FB675A">
          <w:rPr>
            <w:rPrChange w:id="1765" w:author="Author" w:date="2021-01-25T12:20:00Z">
              <w:rPr/>
            </w:rPrChange>
          </w:rPr>
          <w:t>ideologies.</w:t>
        </w:r>
      </w:ins>
      <w:del w:id="1766" w:author="Author" w:date="2021-01-24T12:35:00Z">
        <w:r w:rsidRPr="00FB675A" w:rsidDel="00EF36D5">
          <w:rPr>
            <w:rPrChange w:id="1767" w:author="Author" w:date="2021-01-25T12:20:00Z">
              <w:rPr/>
            </w:rPrChange>
          </w:rPr>
          <w:delText>levels of thinking of the Party.</w:delText>
        </w:r>
      </w:del>
      <w:commentRangeEnd w:id="1755"/>
      <w:r w:rsidR="00EF36D5" w:rsidRPr="00EA0844">
        <w:rPr>
          <w:rStyle w:val="CommentReference"/>
        </w:rPr>
        <w:commentReference w:id="1755"/>
      </w:r>
    </w:p>
    <w:p w14:paraId="1BA8080E" w14:textId="24FF7A04" w:rsidR="006A05D6" w:rsidRPr="00FB675A" w:rsidRDefault="00953CFA" w:rsidP="00EF36D5">
      <w:pPr>
        <w:pStyle w:val="BodyText"/>
        <w:jc w:val="both"/>
        <w:rPr>
          <w:rPrChange w:id="1768" w:author="Author" w:date="2021-01-25T12:20:00Z">
            <w:rPr/>
          </w:rPrChange>
        </w:rPr>
      </w:pPr>
      <w:r w:rsidRPr="00645C74">
        <w:t xml:space="preserve">In addition, as it is already well known, North Korea’s citizens have high levels of pride for living according to the spirit of </w:t>
      </w:r>
      <w:ins w:id="1769" w:author="Author" w:date="2021-01-24T03:33:00Z">
        <w:r w:rsidR="00B44DC0" w:rsidRPr="00645C74">
          <w:t>‘</w:t>
        </w:r>
      </w:ins>
      <w:del w:id="1770" w:author="Author" w:date="2021-01-24T03:33:00Z">
        <w:r w:rsidRPr="00645C74" w:rsidDel="00B44DC0">
          <w:delText>“</w:delText>
        </w:r>
      </w:del>
      <w:r w:rsidRPr="00FC04C7">
        <w:t>Juche</w:t>
      </w:r>
      <w:ins w:id="1771" w:author="Author" w:date="2021-01-24T03:33:00Z">
        <w:r w:rsidR="00B44DC0" w:rsidRPr="00FC04C7">
          <w:t>’</w:t>
        </w:r>
      </w:ins>
      <w:del w:id="1772" w:author="Author" w:date="2021-01-24T03:33:00Z">
        <w:r w:rsidRPr="00FB675A" w:rsidDel="00B44DC0">
          <w:rPr>
            <w:rPrChange w:id="1773" w:author="Author" w:date="2021-01-25T12:20:00Z">
              <w:rPr/>
            </w:rPrChange>
          </w:rPr>
          <w:delText>”</w:delText>
        </w:r>
      </w:del>
      <w:r w:rsidRPr="00FB675A">
        <w:rPr>
          <w:rPrChange w:id="1774" w:author="Author" w:date="2021-01-25T12:20:00Z">
            <w:rPr/>
          </w:rPrChange>
        </w:rPr>
        <w:t xml:space="preserve"> which enables good socio-structural condition</w:t>
      </w:r>
      <w:ins w:id="1775" w:author="Author" w:date="2021-01-24T03:34:00Z">
        <w:r w:rsidR="00B44DC0" w:rsidRPr="00FB675A">
          <w:rPr>
            <w:rPrChange w:id="1776" w:author="Author" w:date="2021-01-25T12:20:00Z">
              <w:rPr/>
            </w:rPrChange>
          </w:rPr>
          <w:t>s</w:t>
        </w:r>
      </w:ins>
      <w:r w:rsidRPr="00FB675A">
        <w:rPr>
          <w:rPrChange w:id="1777" w:author="Author" w:date="2021-01-25T12:20:00Z">
            <w:rPr/>
          </w:rPrChange>
        </w:rPr>
        <w:t xml:space="preserve"> for collectivism to develop. The agricultural production </w:t>
      </w:r>
      <w:ins w:id="1778" w:author="Author" w:date="2021-01-24T03:45:00Z">
        <w:r w:rsidR="007204E5" w:rsidRPr="00FB675A">
          <w:rPr>
            <w:rPrChange w:id="1779" w:author="Author" w:date="2021-01-25T12:20:00Z">
              <w:rPr/>
            </w:rPrChange>
          </w:rPr>
          <w:t xml:space="preserve">has </w:t>
        </w:r>
      </w:ins>
      <w:ins w:id="1780" w:author="Author" w:date="2021-01-24T03:44:00Z">
        <w:r w:rsidR="007204E5" w:rsidRPr="00FB675A">
          <w:rPr>
            <w:rPrChange w:id="1781" w:author="Author" w:date="2021-01-25T12:20:00Z">
              <w:rPr/>
            </w:rPrChange>
          </w:rPr>
          <w:t xml:space="preserve">a fundamental trait in North Korea’s social capital </w:t>
        </w:r>
      </w:ins>
      <w:ins w:id="1782" w:author="Author" w:date="2021-01-24T03:46:00Z">
        <w:r w:rsidR="007204E5" w:rsidRPr="00FB675A">
          <w:rPr>
            <w:rPrChange w:id="1783" w:author="Author" w:date="2021-01-25T12:20:00Z">
              <w:rPr/>
            </w:rPrChange>
          </w:rPr>
          <w:t xml:space="preserve">as it operates </w:t>
        </w:r>
      </w:ins>
      <w:r w:rsidRPr="00FB675A">
        <w:rPr>
          <w:rPrChange w:id="1784" w:author="Author" w:date="2021-01-25T12:20:00Z">
            <w:rPr/>
          </w:rPrChange>
        </w:rPr>
        <w:t>through cooperative farms</w:t>
      </w:r>
      <w:del w:id="1785" w:author="Author" w:date="2021-01-24T03:46:00Z">
        <w:r w:rsidRPr="00FB675A" w:rsidDel="007204E5">
          <w:rPr>
            <w:rPrChange w:id="1786" w:author="Author" w:date="2021-01-25T12:20:00Z">
              <w:rPr/>
            </w:rPrChange>
          </w:rPr>
          <w:delText>,</w:delText>
        </w:r>
      </w:del>
      <w:r w:rsidRPr="00FB675A">
        <w:rPr>
          <w:rPrChange w:id="1787" w:author="Author" w:date="2021-01-25T12:20:00Z">
            <w:rPr/>
          </w:rPrChange>
        </w:rPr>
        <w:t xml:space="preserve"> and collective activities from various </w:t>
      </w:r>
      <w:r w:rsidRPr="00FB675A">
        <w:rPr>
          <w:rPrChange w:id="1788" w:author="Author" w:date="2021-01-25T12:20:00Z">
            <w:rPr/>
          </w:rPrChange>
        </w:rPr>
        <w:lastRenderedPageBreak/>
        <w:t>organizations under the Worker’s Party</w:t>
      </w:r>
      <w:del w:id="1789" w:author="Author" w:date="2021-01-25T14:03:00Z">
        <w:r w:rsidRPr="00FB675A" w:rsidDel="00645C74">
          <w:rPr>
            <w:rPrChange w:id="1790" w:author="Author" w:date="2021-01-25T12:20:00Z">
              <w:rPr/>
            </w:rPrChange>
          </w:rPr>
          <w:delText xml:space="preserve"> have</w:delText>
        </w:r>
      </w:del>
      <w:del w:id="1791" w:author="Author" w:date="2021-01-24T03:44:00Z">
        <w:r w:rsidRPr="00FB675A" w:rsidDel="007204E5">
          <w:rPr>
            <w:rPrChange w:id="1792" w:author="Author" w:date="2021-01-25T12:20:00Z">
              <w:rPr/>
            </w:rPrChange>
          </w:rPr>
          <w:delText xml:space="preserve"> a fundamental trait in North Korea’s social capital</w:delText>
        </w:r>
      </w:del>
      <w:r w:rsidRPr="00FB675A">
        <w:rPr>
          <w:rPrChange w:id="1793" w:author="Author" w:date="2021-01-25T12:20:00Z">
            <w:rPr/>
          </w:rPrChange>
        </w:rPr>
        <w:t xml:space="preserve">. As such, Kim Jong-un and </w:t>
      </w:r>
      <w:ins w:id="1794" w:author="Author" w:date="2021-01-24T03:58:00Z">
        <w:r w:rsidR="00F836B2" w:rsidRPr="00FB675A">
          <w:rPr>
            <w:rPrChange w:id="1795" w:author="Author" w:date="2021-01-25T12:20:00Z">
              <w:rPr/>
            </w:rPrChange>
          </w:rPr>
          <w:t xml:space="preserve">the other </w:t>
        </w:r>
      </w:ins>
      <w:r w:rsidRPr="00FB675A">
        <w:rPr>
          <w:rPrChange w:id="1796" w:author="Author" w:date="2021-01-25T12:20:00Z">
            <w:rPr/>
          </w:rPrChange>
        </w:rPr>
        <w:t>politicians create a controlled rally effect by forcefully creating and imposing social capital that support</w:t>
      </w:r>
      <w:ins w:id="1797" w:author="Author" w:date="2021-01-25T14:03:00Z">
        <w:r w:rsidR="00645C74">
          <w:t>s</w:t>
        </w:r>
      </w:ins>
      <w:r w:rsidRPr="00FC04C7">
        <w:t xml:space="preserve"> them.</w:t>
      </w:r>
    </w:p>
    <w:p w14:paraId="1849BA8F" w14:textId="7DD1A5D1" w:rsidR="006A05D6" w:rsidRPr="00FB675A" w:rsidRDefault="00953CFA" w:rsidP="00EF36D5">
      <w:pPr>
        <w:pStyle w:val="BodyText"/>
        <w:jc w:val="both"/>
        <w:rPr>
          <w:rPrChange w:id="1798" w:author="Author" w:date="2021-01-25T12:20:00Z">
            <w:rPr/>
          </w:rPrChange>
        </w:rPr>
      </w:pPr>
      <w:r w:rsidRPr="00FB675A">
        <w:rPr>
          <w:rPrChange w:id="1799" w:author="Author" w:date="2021-01-25T12:20:00Z">
            <w:rPr/>
          </w:rPrChange>
        </w:rPr>
        <w:t xml:space="preserve">North Korea’s political elite dominates the allocation of resources and flow of information in nearly all segments of society. Reports from the SSD, however, </w:t>
      </w:r>
      <w:ins w:id="1800" w:author="Author" w:date="2021-01-24T03:58:00Z">
        <w:r w:rsidR="00F836B2" w:rsidRPr="00FB675A">
          <w:rPr>
            <w:rPrChange w:id="1801" w:author="Author" w:date="2021-01-25T12:20:00Z">
              <w:rPr/>
            </w:rPrChange>
          </w:rPr>
          <w:t>reveals</w:t>
        </w:r>
      </w:ins>
      <w:del w:id="1802" w:author="Author" w:date="2021-01-24T03:58:00Z">
        <w:r w:rsidRPr="00FB675A" w:rsidDel="00F836B2">
          <w:rPr>
            <w:rPrChange w:id="1803" w:author="Author" w:date="2021-01-25T12:20:00Z">
              <w:rPr/>
            </w:rPrChange>
          </w:rPr>
          <w:delText>show</w:delText>
        </w:r>
      </w:del>
      <w:r w:rsidRPr="00FB675A">
        <w:rPr>
          <w:rPrChange w:id="1804" w:author="Author" w:date="2021-01-25T12:20:00Z">
            <w:rPr/>
          </w:rPrChange>
        </w:rPr>
        <w:t xml:space="preserve"> strong community bonds and support for government. These feelings may be imposed exogenously, as people know </w:t>
      </w:r>
      <w:ins w:id="1805" w:author="Author" w:date="2021-01-24T03:59:00Z">
        <w:r w:rsidR="00F836B2" w:rsidRPr="00FB675A">
          <w:rPr>
            <w:rPrChange w:id="1806" w:author="Author" w:date="2021-01-25T12:20:00Z">
              <w:rPr/>
            </w:rPrChange>
          </w:rPr>
          <w:t xml:space="preserve">that the </w:t>
        </w:r>
      </w:ins>
      <w:r w:rsidRPr="00FB675A">
        <w:rPr>
          <w:rPrChange w:id="1807" w:author="Author" w:date="2021-01-25T12:20:00Z">
            <w:rPr/>
          </w:rPrChange>
        </w:rPr>
        <w:t xml:space="preserve">SSD monitors them, </w:t>
      </w:r>
      <w:ins w:id="1808" w:author="Author" w:date="2021-01-24T03:59:00Z">
        <w:r w:rsidR="00F836B2" w:rsidRPr="00FB675A">
          <w:rPr>
            <w:rPrChange w:id="1809" w:author="Author" w:date="2021-01-25T12:20:00Z">
              <w:rPr/>
            </w:rPrChange>
          </w:rPr>
          <w:t>however,</w:t>
        </w:r>
      </w:ins>
      <w:del w:id="1810" w:author="Author" w:date="2021-01-24T03:59:00Z">
        <w:r w:rsidRPr="00FB675A" w:rsidDel="00F836B2">
          <w:rPr>
            <w:rPrChange w:id="1811" w:author="Author" w:date="2021-01-25T12:20:00Z">
              <w:rPr/>
            </w:rPrChange>
          </w:rPr>
          <w:delText>but</w:delText>
        </w:r>
      </w:del>
      <w:r w:rsidRPr="00FB675A">
        <w:rPr>
          <w:rPrChange w:id="1812" w:author="Author" w:date="2021-01-25T12:20:00Z">
            <w:rPr/>
          </w:rPrChange>
        </w:rPr>
        <w:t xml:space="preserve"> they are confirmed by refugees who insist that trust and community bonds persist. Moreover, the government has manipulated the populace into believing it is victimized by international forces. This enhances trust and community bonds and raises popular support for the country’s policies. The populace suffers under sanctions, losing work and income, paying inflating prices because imports are limited, and being deprived of aid, </w:t>
      </w:r>
      <w:ins w:id="1813" w:author="Author" w:date="2021-01-24T03:59:00Z">
        <w:r w:rsidR="00F836B2" w:rsidRPr="00FB675A">
          <w:rPr>
            <w:rPrChange w:id="1814" w:author="Author" w:date="2021-01-25T12:20:00Z">
              <w:rPr/>
            </w:rPrChange>
          </w:rPr>
          <w:t>however,</w:t>
        </w:r>
      </w:ins>
      <w:del w:id="1815" w:author="Author" w:date="2021-01-24T03:59:00Z">
        <w:r w:rsidRPr="00FB675A" w:rsidDel="00F836B2">
          <w:rPr>
            <w:rPrChange w:id="1816" w:author="Author" w:date="2021-01-25T12:20:00Z">
              <w:rPr/>
            </w:rPrChange>
          </w:rPr>
          <w:delText>but</w:delText>
        </w:r>
      </w:del>
      <w:r w:rsidRPr="00FB675A">
        <w:rPr>
          <w:rPrChange w:id="1817" w:author="Author" w:date="2021-01-25T12:20:00Z">
            <w:rPr/>
          </w:rPrChange>
        </w:rPr>
        <w:t xml:space="preserve"> networks of associations within the community sustain rather than oppose the regime. Thus</w:t>
      </w:r>
      <w:ins w:id="1818" w:author="Author" w:date="2021-01-24T04:00:00Z">
        <w:r w:rsidR="00F836B2" w:rsidRPr="00FB675A">
          <w:rPr>
            <w:rPrChange w:id="1819" w:author="Author" w:date="2021-01-25T12:20:00Z">
              <w:rPr/>
            </w:rPrChange>
          </w:rPr>
          <w:t>,</w:t>
        </w:r>
      </w:ins>
      <w:r w:rsidRPr="00FB675A">
        <w:rPr>
          <w:rPrChange w:id="1820" w:author="Author" w:date="2021-01-25T12:20:00Z">
            <w:rPr/>
          </w:rPrChange>
        </w:rPr>
        <w:t xml:space="preserve"> social capital is engineered to support the regime and to create opposition toward sanctions. Because social capital is extensively manipulated, sanctions have been unsuccessful, and the rally effect operates in North Korea.</w:t>
      </w:r>
    </w:p>
    <w:p w14:paraId="5F86BFA3" w14:textId="4ED9D5AB" w:rsidR="006A05D6" w:rsidRPr="00FB675A" w:rsidRDefault="00953CFA" w:rsidP="00EF36D5">
      <w:pPr>
        <w:pStyle w:val="BodyText"/>
        <w:jc w:val="both"/>
        <w:rPr>
          <w:rPrChange w:id="1821" w:author="Author" w:date="2021-01-25T12:20:00Z">
            <w:rPr/>
          </w:rPrChange>
        </w:rPr>
      </w:pPr>
      <w:r w:rsidRPr="00FB675A">
        <w:rPr>
          <w:rPrChange w:id="1822" w:author="Author" w:date="2021-01-25T12:20:00Z">
            <w:rPr/>
          </w:rPrChange>
        </w:rPr>
        <w:t xml:space="preserve">As an illustration of its effectiveness, in June 2016 the North Korean government initiated a 200-day mass mobilization following a similar 70-day mobilization in May. Both propaganda-driven events began after the </w:t>
      </w:r>
      <w:ins w:id="1823" w:author="Author" w:date="2021-01-24T04:00:00Z">
        <w:r w:rsidR="00F836B2" w:rsidRPr="00FB675A">
          <w:rPr>
            <w:rPrChange w:id="1824" w:author="Author" w:date="2021-01-25T12:20:00Z">
              <w:rPr/>
            </w:rPrChange>
          </w:rPr>
          <w:t>UN</w:t>
        </w:r>
      </w:ins>
      <w:del w:id="1825" w:author="Author" w:date="2021-01-24T04:00:00Z">
        <w:r w:rsidRPr="00FB675A" w:rsidDel="00F836B2">
          <w:rPr>
            <w:rPrChange w:id="1826" w:author="Author" w:date="2021-01-25T12:20:00Z">
              <w:rPr/>
            </w:rPrChange>
          </w:rPr>
          <w:delText>U.N.</w:delText>
        </w:r>
      </w:del>
      <w:r w:rsidRPr="00FB675A">
        <w:rPr>
          <w:rPrChange w:id="1827" w:author="Author" w:date="2021-01-25T12:20:00Z">
            <w:rPr/>
          </w:rPrChange>
        </w:rPr>
        <w:t xml:space="preserve"> strengthened its sanctions following North Korea’s 2016 nuclear test. Originally intended to kick off a new five-year economic plan, the mobilization encouraged North Koreans to remain opposed to sanctions and to support the regime. Although North Koreans are more or less obligated to participate, the campaign’s leaders encourage and praise ordinary people to instill national pride and to urge them to persevere despite strengthened </w:t>
      </w:r>
      <w:r w:rsidRPr="00FB675A">
        <w:rPr>
          <w:rPrChange w:id="1828" w:author="Author" w:date="2021-01-25T12:20:00Z">
            <w:rPr/>
          </w:rPrChange>
        </w:rPr>
        <w:lastRenderedPageBreak/>
        <w:t>sanctions. These mass mobilizations generate support for the government and social capital-building nationalism.</w:t>
      </w:r>
    </w:p>
    <w:p w14:paraId="4F72B930" w14:textId="79298CDF" w:rsidR="006A05D6" w:rsidRPr="00FB675A" w:rsidRDefault="00953CFA" w:rsidP="00EF36D5">
      <w:pPr>
        <w:pStyle w:val="Heading1"/>
        <w:rPr>
          <w:sz w:val="28"/>
          <w:szCs w:val="36"/>
          <w:rPrChange w:id="1829" w:author="Author" w:date="2021-01-25T12:20:00Z">
            <w:rPr>
              <w:sz w:val="28"/>
              <w:szCs w:val="36"/>
            </w:rPr>
          </w:rPrChange>
        </w:rPr>
      </w:pPr>
      <w:bookmarkStart w:id="1830" w:name="conclusion"/>
      <w:bookmarkEnd w:id="1602"/>
      <w:r w:rsidRPr="00FB675A">
        <w:rPr>
          <w:sz w:val="28"/>
          <w:szCs w:val="36"/>
          <w:rPrChange w:id="1831" w:author="Author" w:date="2021-01-25T12:20:00Z">
            <w:rPr>
              <w:sz w:val="28"/>
              <w:szCs w:val="36"/>
            </w:rPr>
          </w:rPrChange>
        </w:rPr>
        <w:t>Conclusion</w:t>
      </w:r>
    </w:p>
    <w:p w14:paraId="7F3752A1" w14:textId="5E5BB107" w:rsidR="006A05D6" w:rsidRPr="00FB675A" w:rsidRDefault="00953CFA" w:rsidP="00EF36D5">
      <w:pPr>
        <w:pStyle w:val="FirstParagraph"/>
        <w:jc w:val="both"/>
        <w:rPr>
          <w:rPrChange w:id="1832" w:author="Author" w:date="2021-01-25T12:20:00Z">
            <w:rPr/>
          </w:rPrChange>
        </w:rPr>
      </w:pPr>
      <w:bookmarkStart w:id="1833" w:name="_Hlk62388211"/>
      <w:r w:rsidRPr="00FB675A">
        <w:rPr>
          <w:rPrChange w:id="1834" w:author="Author" w:date="2021-01-25T12:20:00Z">
            <w:rPr/>
          </w:rPrChange>
        </w:rPr>
        <w:t xml:space="preserve">This empirical study has illustrated that the influence of social capital can exert two unifying but contradictory effects on </w:t>
      </w:r>
      <w:ins w:id="1835" w:author="Author" w:date="2021-01-24T04:01:00Z">
        <w:r w:rsidR="00F836B2" w:rsidRPr="00FB675A">
          <w:rPr>
            <w:rPrChange w:id="1836" w:author="Author" w:date="2021-01-25T12:20:00Z">
              <w:rPr/>
            </w:rPrChange>
          </w:rPr>
          <w:t>the success of</w:t>
        </w:r>
      </w:ins>
      <w:del w:id="1837" w:author="Author" w:date="2021-01-24T04:01:00Z">
        <w:r w:rsidRPr="00FB675A" w:rsidDel="00F836B2">
          <w:rPr>
            <w:rPrChange w:id="1838" w:author="Author" w:date="2021-01-25T12:20:00Z">
              <w:rPr/>
            </w:rPrChange>
          </w:rPr>
          <w:delText>whether</w:delText>
        </w:r>
      </w:del>
      <w:r w:rsidRPr="00FB675A">
        <w:rPr>
          <w:rPrChange w:id="1839" w:author="Author" w:date="2021-01-25T12:20:00Z">
            <w:rPr/>
          </w:rPrChange>
        </w:rPr>
        <w:t xml:space="preserve"> economic sanctions</w:t>
      </w:r>
      <w:ins w:id="1840" w:author="Author" w:date="2021-01-24T04:01:00Z">
        <w:r w:rsidR="00F836B2" w:rsidRPr="00FB675A">
          <w:rPr>
            <w:rPrChange w:id="1841" w:author="Author" w:date="2021-01-25T12:20:00Z">
              <w:rPr/>
            </w:rPrChange>
          </w:rPr>
          <w:t>.</w:t>
        </w:r>
      </w:ins>
      <w:bookmarkEnd w:id="1833"/>
      <w:del w:id="1842" w:author="Author" w:date="2021-01-24T04:01:00Z">
        <w:r w:rsidRPr="00FB675A" w:rsidDel="00F836B2">
          <w:rPr>
            <w:rPrChange w:id="1843" w:author="Author" w:date="2021-01-25T12:20:00Z">
              <w:rPr/>
            </w:rPrChange>
          </w:rPr>
          <w:delText xml:space="preserve"> are successful.</w:delText>
        </w:r>
      </w:del>
      <w:r w:rsidRPr="00FB675A">
        <w:rPr>
          <w:rPrChange w:id="1844" w:author="Author" w:date="2021-01-25T12:20:00Z">
            <w:rPr/>
          </w:rPrChange>
        </w:rPr>
        <w:t xml:space="preserve"> The </w:t>
      </w:r>
      <w:r w:rsidRPr="00FB675A">
        <w:rPr>
          <w:i/>
          <w:iCs/>
          <w:rPrChange w:id="1845" w:author="Author" w:date="2021-01-25T12:20:00Z">
            <w:rPr>
              <w:i/>
              <w:iCs/>
            </w:rPr>
          </w:rPrChange>
        </w:rPr>
        <w:t>opposition effect</w:t>
      </w:r>
      <w:r w:rsidRPr="00FB675A">
        <w:rPr>
          <w:rPrChange w:id="1846" w:author="Author" w:date="2021-01-25T12:20:00Z">
            <w:rPr/>
          </w:rPrChange>
        </w:rPr>
        <w:t xml:space="preserve"> posits that sanctions are likely to be more successful as social capital increases, whereas the </w:t>
      </w:r>
      <w:r w:rsidRPr="00FB675A">
        <w:rPr>
          <w:i/>
          <w:iCs/>
          <w:rPrChange w:id="1847" w:author="Author" w:date="2021-01-25T12:20:00Z">
            <w:rPr>
              <w:i/>
              <w:iCs/>
            </w:rPr>
          </w:rPrChange>
        </w:rPr>
        <w:t>rally effect</w:t>
      </w:r>
      <w:r w:rsidRPr="00FB675A">
        <w:rPr>
          <w:rPrChange w:id="1848" w:author="Author" w:date="2021-01-25T12:20:00Z">
            <w:rPr/>
          </w:rPrChange>
        </w:rPr>
        <w:t xml:space="preserve"> contends that sanctions are less likely to be successful as social capital increases. </w:t>
      </w:r>
      <w:del w:id="1849" w:author="Author" w:date="2021-01-24T12:38:00Z">
        <w:r w:rsidRPr="00FB675A" w:rsidDel="008F589E">
          <w:rPr>
            <w:rPrChange w:id="1850" w:author="Author" w:date="2021-01-25T12:20:00Z">
              <w:rPr/>
            </w:rPrChange>
          </w:rPr>
          <w:delText>We</w:delText>
        </w:r>
      </w:del>
      <w:ins w:id="1851" w:author="Author" w:date="2021-01-24T12:38:00Z">
        <w:r w:rsidR="008F589E" w:rsidRPr="00FB675A">
          <w:rPr>
            <w:rPrChange w:id="1852" w:author="Author" w:date="2021-01-25T12:20:00Z">
              <w:rPr/>
            </w:rPrChange>
          </w:rPr>
          <w:t>In this study, we</w:t>
        </w:r>
      </w:ins>
      <w:r w:rsidRPr="00FB675A">
        <w:rPr>
          <w:rPrChange w:id="1853" w:author="Author" w:date="2021-01-25T12:20:00Z">
            <w:rPr/>
          </w:rPrChange>
        </w:rPr>
        <w:t xml:space="preserve"> investigated these effects using data from the WVS to measure trust, membership, and confidence as the main independent variable of social capital and TIES for the dependent variable of successful sanctions. After adding control variables and evaluating hypotheses using probit analysis with robust standard errors, we found that the empirical data supports </w:t>
      </w:r>
      <w:ins w:id="1854" w:author="Author" w:date="2021-01-24T04:02:00Z">
        <w:r w:rsidR="00F836B2" w:rsidRPr="00FB675A">
          <w:rPr>
            <w:rPrChange w:id="1855" w:author="Author" w:date="2021-01-25T12:20:00Z">
              <w:rPr/>
            </w:rPrChange>
          </w:rPr>
          <w:t xml:space="preserve">the </w:t>
        </w:r>
      </w:ins>
      <w:r w:rsidRPr="00FB675A">
        <w:rPr>
          <w:i/>
          <w:iCs/>
          <w:rPrChange w:id="1856" w:author="Author" w:date="2021-01-25T12:20:00Z">
            <w:rPr>
              <w:i/>
              <w:iCs/>
            </w:rPr>
          </w:rPrChange>
        </w:rPr>
        <w:t>Rally Effect Hypothesis</w:t>
      </w:r>
      <w:r w:rsidRPr="00FB675A">
        <w:rPr>
          <w:rPrChange w:id="1857" w:author="Author" w:date="2021-01-25T12:20:00Z">
            <w:rPr/>
          </w:rPrChange>
        </w:rPr>
        <w:t xml:space="preserve"> over the </w:t>
      </w:r>
      <w:r w:rsidRPr="00FB675A">
        <w:rPr>
          <w:i/>
          <w:iCs/>
          <w:rPrChange w:id="1858" w:author="Author" w:date="2021-01-25T12:20:00Z">
            <w:rPr>
              <w:i/>
              <w:iCs/>
            </w:rPr>
          </w:rPrChange>
        </w:rPr>
        <w:t>Opposition Effect Hypothesis</w:t>
      </w:r>
      <w:r w:rsidRPr="00FB675A">
        <w:rPr>
          <w:rPrChange w:id="1859" w:author="Author" w:date="2021-01-25T12:20:00Z">
            <w:rPr/>
          </w:rPrChange>
        </w:rPr>
        <w:t xml:space="preserve">. As the degree of social capital increases in a sanctioned country, the likelihood of successful sanctions declines significantly. Our findings imply that comprehensive sanctions aimed at the populace will not engender immediate opposition against its leader, as conventional wisdom suggests. The </w:t>
      </w:r>
      <w:r w:rsidRPr="00FB675A">
        <w:rPr>
          <w:i/>
          <w:iCs/>
          <w:rPrChange w:id="1860" w:author="Author" w:date="2021-01-25T12:20:00Z">
            <w:rPr>
              <w:i/>
              <w:iCs/>
            </w:rPr>
          </w:rPrChange>
        </w:rPr>
        <w:t>rally effect</w:t>
      </w:r>
      <w:r w:rsidRPr="00FB675A">
        <w:rPr>
          <w:rPrChange w:id="1861" w:author="Author" w:date="2021-01-25T12:20:00Z">
            <w:rPr/>
          </w:rPrChange>
        </w:rPr>
        <w:t xml:space="preserve"> can present an additional impediment to be considered when designing sanctions.</w:t>
      </w:r>
    </w:p>
    <w:p w14:paraId="0869F5C9" w14:textId="56E20C9A" w:rsidR="006A05D6" w:rsidRPr="00FB675A" w:rsidRDefault="00953CFA" w:rsidP="00EF36D5">
      <w:pPr>
        <w:pStyle w:val="BodyText"/>
        <w:jc w:val="both"/>
        <w:rPr>
          <w:rPrChange w:id="1862" w:author="Author" w:date="2021-01-25T12:20:00Z">
            <w:rPr/>
          </w:rPrChange>
        </w:rPr>
      </w:pPr>
      <w:r w:rsidRPr="00FB675A">
        <w:rPr>
          <w:rPrChange w:id="1863" w:author="Author" w:date="2021-01-25T12:20:00Z">
            <w:rPr/>
          </w:rPrChange>
        </w:rPr>
        <w:t xml:space="preserve">Although insightful, finding correlations and imputing causality between social capital and sanctions is a new field that lacks the benefit of prior research. The operationalization of social capital may be open to empirical disagreements as we incorporate the new facet of confidence. However, our measurements can be justified under the notion that the forms of confidence we include </w:t>
      </w:r>
      <w:ins w:id="1864" w:author="Author" w:date="2021-01-24T12:40:00Z">
        <w:r w:rsidR="008F589E" w:rsidRPr="00FB675A">
          <w:rPr>
            <w:rPrChange w:id="1865" w:author="Author" w:date="2021-01-25T12:20:00Z">
              <w:rPr/>
            </w:rPrChange>
          </w:rPr>
          <w:t xml:space="preserve">are </w:t>
        </w:r>
      </w:ins>
      <w:ins w:id="1866" w:author="Author" w:date="2021-01-24T12:39:00Z">
        <w:r w:rsidR="008F589E" w:rsidRPr="00FB675A">
          <w:rPr>
            <w:rPrChange w:id="1867" w:author="Author" w:date="2021-01-25T12:20:00Z">
              <w:rPr/>
            </w:rPrChange>
          </w:rPr>
          <w:t xml:space="preserve">the </w:t>
        </w:r>
      </w:ins>
      <w:r w:rsidRPr="00FB675A">
        <w:rPr>
          <w:rPrChange w:id="1868" w:author="Author" w:date="2021-01-25T12:20:00Z">
            <w:rPr/>
          </w:rPrChange>
        </w:rPr>
        <w:t>capture</w:t>
      </w:r>
      <w:ins w:id="1869" w:author="Author" w:date="2021-01-24T12:40:00Z">
        <w:r w:rsidR="008F589E" w:rsidRPr="00FB675A">
          <w:rPr>
            <w:rPrChange w:id="1870" w:author="Author" w:date="2021-01-25T12:20:00Z">
              <w:rPr/>
            </w:rPrChange>
          </w:rPr>
          <w:t>d</w:t>
        </w:r>
      </w:ins>
      <w:r w:rsidRPr="00FB675A">
        <w:rPr>
          <w:rPrChange w:id="1871" w:author="Author" w:date="2021-01-25T12:20:00Z">
            <w:rPr/>
          </w:rPrChange>
        </w:rPr>
        <w:t xml:space="preserve"> feelings about both </w:t>
      </w:r>
      <w:ins w:id="1872" w:author="Author" w:date="2021-01-24T12:40:00Z">
        <w:r w:rsidR="008F589E" w:rsidRPr="00FB675A">
          <w:rPr>
            <w:rPrChange w:id="1873" w:author="Author" w:date="2021-01-25T12:20:00Z">
              <w:rPr/>
            </w:rPrChange>
          </w:rPr>
          <w:t xml:space="preserve">the </w:t>
        </w:r>
      </w:ins>
      <w:r w:rsidRPr="00FB675A">
        <w:rPr>
          <w:rPrChange w:id="1874" w:author="Author" w:date="2021-01-25T12:20:00Z">
            <w:rPr/>
          </w:rPrChange>
        </w:rPr>
        <w:t xml:space="preserve">government and </w:t>
      </w:r>
      <w:ins w:id="1875" w:author="Author" w:date="2021-01-24T12:40:00Z">
        <w:r w:rsidR="008F589E" w:rsidRPr="00FB675A">
          <w:rPr>
            <w:rPrChange w:id="1876" w:author="Author" w:date="2021-01-25T12:20:00Z">
              <w:rPr/>
            </w:rPrChange>
          </w:rPr>
          <w:t xml:space="preserve">the </w:t>
        </w:r>
      </w:ins>
      <w:r w:rsidRPr="00FB675A">
        <w:rPr>
          <w:rPrChange w:id="1877" w:author="Author" w:date="2021-01-25T12:20:00Z">
            <w:rPr/>
          </w:rPrChange>
        </w:rPr>
        <w:t>society that are factors in understanding social capital.</w:t>
      </w:r>
    </w:p>
    <w:p w14:paraId="6406C6E8" w14:textId="77777777" w:rsidR="006A05D6" w:rsidRPr="00FB675A" w:rsidRDefault="00953CFA" w:rsidP="00EF36D5">
      <w:pPr>
        <w:rPr>
          <w:rPrChange w:id="1878" w:author="Author" w:date="2021-01-25T12:20:00Z">
            <w:rPr/>
          </w:rPrChange>
        </w:rPr>
      </w:pPr>
      <w:r w:rsidRPr="00FB675A">
        <w:rPr>
          <w:rPrChange w:id="1879" w:author="Author" w:date="2021-01-25T12:20:00Z">
            <w:rPr/>
          </w:rPrChange>
        </w:rPr>
        <w:lastRenderedPageBreak/>
        <w:br w:type="page"/>
      </w:r>
    </w:p>
    <w:p w14:paraId="73099688" w14:textId="5AD262C7" w:rsidR="006A05D6" w:rsidRPr="00EA0844" w:rsidRDefault="00953CFA" w:rsidP="00EF36D5">
      <w:pPr>
        <w:pStyle w:val="Heading1"/>
      </w:pPr>
      <w:bookmarkStart w:id="1880" w:name="references"/>
      <w:bookmarkEnd w:id="1830"/>
      <w:del w:id="1881" w:author="Author" w:date="2021-01-24T04:26:00Z">
        <w:r w:rsidRPr="00FB675A" w:rsidDel="00582E88">
          <w:rPr>
            <w:rPrChange w:id="1882" w:author="Author" w:date="2021-01-25T12:20:00Z">
              <w:rPr/>
            </w:rPrChange>
          </w:rPr>
          <w:lastRenderedPageBreak/>
          <w:delText>8</w:delText>
        </w:r>
      </w:del>
      <w:r w:rsidRPr="00FB675A">
        <w:rPr>
          <w:rPrChange w:id="1883" w:author="Author" w:date="2021-01-25T12:20:00Z">
            <w:rPr/>
          </w:rPrChange>
        </w:rPr>
        <w:tab/>
      </w:r>
      <w:commentRangeStart w:id="1884"/>
      <w:r w:rsidRPr="00FB675A">
        <w:rPr>
          <w:rPrChange w:id="1885" w:author="Author" w:date="2021-01-25T12:20:00Z">
            <w:rPr/>
          </w:rPrChange>
        </w:rPr>
        <w:t>References</w:t>
      </w:r>
      <w:commentRangeEnd w:id="1884"/>
      <w:r w:rsidR="00582E88" w:rsidRPr="00EA0844">
        <w:rPr>
          <w:rStyle w:val="CommentReference"/>
          <w:rFonts w:eastAsiaTheme="minorHAnsi" w:cstheme="minorBidi"/>
          <w:b w:val="0"/>
          <w:bCs w:val="0"/>
        </w:rPr>
        <w:commentReference w:id="1884"/>
      </w:r>
    </w:p>
    <w:p w14:paraId="51E0E0F5" w14:textId="77777777" w:rsidR="006A05D6" w:rsidRPr="00FB675A" w:rsidRDefault="00953CFA" w:rsidP="00EF36D5">
      <w:pPr>
        <w:pStyle w:val="Bibliography"/>
        <w:rPr>
          <w:rPrChange w:id="1886" w:author="Author" w:date="2021-01-25T12:20:00Z">
            <w:rPr/>
          </w:rPrChange>
        </w:rPr>
      </w:pPr>
      <w:bookmarkStart w:id="1887" w:name="ref-allen2005a"/>
      <w:bookmarkStart w:id="1888" w:name="refs"/>
      <w:r w:rsidRPr="00645C74">
        <w:t xml:space="preserve">Allen, S. H. (2005). The determinants of economic successful sanctions and failure. </w:t>
      </w:r>
      <w:r w:rsidRPr="00FC04C7">
        <w:rPr>
          <w:i/>
          <w:iCs/>
        </w:rPr>
        <w:t>International Interactions</w:t>
      </w:r>
      <w:r w:rsidRPr="00FB675A">
        <w:rPr>
          <w:rPrChange w:id="1889" w:author="Author" w:date="2021-01-25T12:20:00Z">
            <w:rPr/>
          </w:rPrChange>
        </w:rPr>
        <w:t xml:space="preserve">, </w:t>
      </w:r>
      <w:r w:rsidRPr="00FB675A">
        <w:rPr>
          <w:i/>
          <w:iCs/>
          <w:rPrChange w:id="1890" w:author="Author" w:date="2021-01-25T12:20:00Z">
            <w:rPr>
              <w:i/>
              <w:iCs/>
            </w:rPr>
          </w:rPrChange>
        </w:rPr>
        <w:t>31</w:t>
      </w:r>
      <w:r w:rsidRPr="00FB675A">
        <w:rPr>
          <w:rPrChange w:id="1891" w:author="Author" w:date="2021-01-25T12:20:00Z">
            <w:rPr/>
          </w:rPrChange>
        </w:rPr>
        <w:t>(2), 117–138.</w:t>
      </w:r>
    </w:p>
    <w:p w14:paraId="3B22F317" w14:textId="77777777" w:rsidR="006A05D6" w:rsidRPr="00FB675A" w:rsidRDefault="00953CFA" w:rsidP="00AC0FEC">
      <w:pPr>
        <w:pStyle w:val="Bibliography"/>
        <w:rPr>
          <w:rPrChange w:id="1892" w:author="Author" w:date="2021-01-25T12:20:00Z">
            <w:rPr/>
          </w:rPrChange>
        </w:rPr>
      </w:pPr>
      <w:bookmarkStart w:id="1893" w:name="ref-allen2008a"/>
      <w:bookmarkEnd w:id="1887"/>
      <w:r w:rsidRPr="00FB675A">
        <w:rPr>
          <w:rPrChange w:id="1894" w:author="Author" w:date="2021-01-25T12:20:00Z">
            <w:rPr/>
          </w:rPrChange>
        </w:rPr>
        <w:t xml:space="preserve">Allen, S. H. (2008). The domestic political costs of economic sanctions. </w:t>
      </w:r>
      <w:r w:rsidRPr="00FB675A">
        <w:rPr>
          <w:i/>
          <w:iCs/>
          <w:rPrChange w:id="1895" w:author="Author" w:date="2021-01-25T12:20:00Z">
            <w:rPr>
              <w:i/>
              <w:iCs/>
            </w:rPr>
          </w:rPrChange>
        </w:rPr>
        <w:t>Journal of Conflict Resolution</w:t>
      </w:r>
      <w:r w:rsidRPr="00FB675A">
        <w:rPr>
          <w:rPrChange w:id="1896" w:author="Author" w:date="2021-01-25T12:20:00Z">
            <w:rPr/>
          </w:rPrChange>
        </w:rPr>
        <w:t xml:space="preserve">, </w:t>
      </w:r>
      <w:r w:rsidRPr="00FB675A">
        <w:rPr>
          <w:i/>
          <w:iCs/>
          <w:rPrChange w:id="1897" w:author="Author" w:date="2021-01-25T12:20:00Z">
            <w:rPr>
              <w:i/>
              <w:iCs/>
            </w:rPr>
          </w:rPrChange>
        </w:rPr>
        <w:t>52</w:t>
      </w:r>
      <w:r w:rsidRPr="00FB675A">
        <w:rPr>
          <w:rPrChange w:id="1898" w:author="Author" w:date="2021-01-25T12:20:00Z">
            <w:rPr/>
          </w:rPrChange>
        </w:rPr>
        <w:t>(6), 916–944.</w:t>
      </w:r>
    </w:p>
    <w:p w14:paraId="46D49C43" w14:textId="77777777" w:rsidR="006A05D6" w:rsidRPr="00FB675A" w:rsidRDefault="00953CFA" w:rsidP="00AC0FEC">
      <w:pPr>
        <w:pStyle w:val="Bibliography"/>
        <w:rPr>
          <w:rPrChange w:id="1899" w:author="Author" w:date="2021-01-25T12:20:00Z">
            <w:rPr/>
          </w:rPrChange>
        </w:rPr>
      </w:pPr>
      <w:bookmarkStart w:id="1900" w:name="ref-a1963a"/>
      <w:bookmarkEnd w:id="1893"/>
      <w:r w:rsidRPr="00FB675A">
        <w:rPr>
          <w:rPrChange w:id="1901" w:author="Author" w:date="2021-01-25T12:20:00Z">
            <w:rPr/>
          </w:rPrChange>
        </w:rPr>
        <w:t xml:space="preserve">Almond, G. A., &amp; Verba, S. (1963). </w:t>
      </w:r>
      <w:r w:rsidRPr="00FB675A">
        <w:rPr>
          <w:i/>
          <w:iCs/>
          <w:rPrChange w:id="1902" w:author="Author" w:date="2021-01-25T12:20:00Z">
            <w:rPr>
              <w:i/>
              <w:iCs/>
            </w:rPr>
          </w:rPrChange>
        </w:rPr>
        <w:t>The civic culture: Political attitudes and democracy in five nations</w:t>
      </w:r>
      <w:r w:rsidRPr="00FB675A">
        <w:rPr>
          <w:rPrChange w:id="1903" w:author="Author" w:date="2021-01-25T12:20:00Z">
            <w:rPr/>
          </w:rPrChange>
        </w:rPr>
        <w:t>. Princeton, NJ: Princeton University Press.</w:t>
      </w:r>
    </w:p>
    <w:p w14:paraId="657B872F" w14:textId="77777777" w:rsidR="006A05D6" w:rsidRPr="00FB675A" w:rsidRDefault="00953CFA" w:rsidP="005505E5">
      <w:pPr>
        <w:pStyle w:val="Bibliography"/>
        <w:rPr>
          <w:rPrChange w:id="1904" w:author="Author" w:date="2021-01-25T12:20:00Z">
            <w:rPr/>
          </w:rPrChange>
        </w:rPr>
      </w:pPr>
      <w:bookmarkStart w:id="1905" w:name="ref-baldwin1985a"/>
      <w:bookmarkEnd w:id="1900"/>
      <w:r w:rsidRPr="00FB675A">
        <w:rPr>
          <w:rPrChange w:id="1906" w:author="Author" w:date="2021-01-25T12:20:00Z">
            <w:rPr/>
          </w:rPrChange>
        </w:rPr>
        <w:t>Baldwin, D. A. (1985). Economic statecraft. Princeton, NJ: Princeton University Press.</w:t>
      </w:r>
    </w:p>
    <w:p w14:paraId="4EFE15E7" w14:textId="77777777" w:rsidR="006A05D6" w:rsidRPr="00FB675A" w:rsidRDefault="00953CFA" w:rsidP="005505E5">
      <w:pPr>
        <w:pStyle w:val="Bibliography"/>
        <w:rPr>
          <w:rPrChange w:id="1907" w:author="Author" w:date="2021-01-25T12:20:00Z">
            <w:rPr/>
          </w:rPrChange>
        </w:rPr>
      </w:pPr>
      <w:bookmarkStart w:id="1908" w:name="ref-bourdieu1986a"/>
      <w:bookmarkEnd w:id="1905"/>
      <w:r w:rsidRPr="00FB675A">
        <w:rPr>
          <w:rPrChange w:id="1909" w:author="Author" w:date="2021-01-25T12:20:00Z">
            <w:rPr/>
          </w:rPrChange>
        </w:rPr>
        <w:t xml:space="preserve">Bourdieu, P. (1986). </w:t>
      </w:r>
      <w:r w:rsidRPr="00FB675A">
        <w:rPr>
          <w:i/>
          <w:iCs/>
          <w:rPrChange w:id="1910" w:author="Author" w:date="2021-01-25T12:20:00Z">
            <w:rPr>
              <w:i/>
              <w:iCs/>
            </w:rPr>
          </w:rPrChange>
        </w:rPr>
        <w:t>The forms of social capital. In: Richardson, j. G. (Ed). Handbook of theory and research for the sociology of education</w:t>
      </w:r>
      <w:r w:rsidRPr="00FB675A">
        <w:rPr>
          <w:rPrChange w:id="1911" w:author="Author" w:date="2021-01-25T12:20:00Z">
            <w:rPr/>
          </w:rPrChange>
        </w:rPr>
        <w:t xml:space="preserve"> (pp. 241–258). NY: Greenwood Press, pp.</w:t>
      </w:r>
    </w:p>
    <w:p w14:paraId="049B141E" w14:textId="77777777" w:rsidR="006A05D6" w:rsidRPr="00FB675A" w:rsidRDefault="00953CFA" w:rsidP="00B62C0D">
      <w:pPr>
        <w:pStyle w:val="Bibliography"/>
        <w:rPr>
          <w:rPrChange w:id="1912" w:author="Author" w:date="2021-01-25T12:20:00Z">
            <w:rPr/>
          </w:rPrChange>
        </w:rPr>
      </w:pPr>
      <w:bookmarkStart w:id="1913" w:name="ref-brehm1997a"/>
      <w:bookmarkEnd w:id="1908"/>
      <w:r w:rsidRPr="00FB675A">
        <w:rPr>
          <w:rPrChange w:id="1914" w:author="Author" w:date="2021-01-25T12:20:00Z">
            <w:rPr/>
          </w:rPrChange>
        </w:rPr>
        <w:t xml:space="preserve">Brehm, J., &amp; Rahn, W. (1997). Individual-level evidence for the causes and consequences of social capital. </w:t>
      </w:r>
      <w:r w:rsidRPr="00FB675A">
        <w:rPr>
          <w:i/>
          <w:iCs/>
          <w:rPrChange w:id="1915" w:author="Author" w:date="2021-01-25T12:20:00Z">
            <w:rPr>
              <w:i/>
              <w:iCs/>
            </w:rPr>
          </w:rPrChange>
        </w:rPr>
        <w:t>American Journal of Political Science</w:t>
      </w:r>
      <w:r w:rsidRPr="00FB675A">
        <w:rPr>
          <w:rPrChange w:id="1916" w:author="Author" w:date="2021-01-25T12:20:00Z">
            <w:rPr/>
          </w:rPrChange>
        </w:rPr>
        <w:t xml:space="preserve">, </w:t>
      </w:r>
      <w:r w:rsidRPr="00FB675A">
        <w:rPr>
          <w:i/>
          <w:iCs/>
          <w:rPrChange w:id="1917" w:author="Author" w:date="2021-01-25T12:20:00Z">
            <w:rPr>
              <w:i/>
              <w:iCs/>
            </w:rPr>
          </w:rPrChange>
        </w:rPr>
        <w:t>41</w:t>
      </w:r>
      <w:r w:rsidRPr="00FB675A">
        <w:rPr>
          <w:rPrChange w:id="1918" w:author="Author" w:date="2021-01-25T12:20:00Z">
            <w:rPr/>
          </w:rPrChange>
        </w:rPr>
        <w:t>(3), 999–1023.</w:t>
      </w:r>
    </w:p>
    <w:p w14:paraId="4C5F642B" w14:textId="77777777" w:rsidR="006A05D6" w:rsidRPr="00FB675A" w:rsidRDefault="00953CFA">
      <w:pPr>
        <w:pStyle w:val="Bibliography"/>
        <w:rPr>
          <w:rPrChange w:id="1919" w:author="Author" w:date="2021-01-25T12:20:00Z">
            <w:rPr/>
          </w:rPrChange>
        </w:rPr>
      </w:pPr>
      <w:bookmarkStart w:id="1920" w:name="ref-coleman1988a"/>
      <w:bookmarkEnd w:id="1913"/>
      <w:r w:rsidRPr="00FB675A">
        <w:rPr>
          <w:rPrChange w:id="1921" w:author="Author" w:date="2021-01-25T12:20:00Z">
            <w:rPr/>
          </w:rPrChange>
        </w:rPr>
        <w:t xml:space="preserve">Coleman, J. S. (1988). Social capital in the creation of human capital. </w:t>
      </w:r>
      <w:r w:rsidRPr="00FB675A">
        <w:rPr>
          <w:i/>
          <w:iCs/>
          <w:rPrChange w:id="1922" w:author="Author" w:date="2021-01-25T12:20:00Z">
            <w:rPr>
              <w:i/>
              <w:iCs/>
            </w:rPr>
          </w:rPrChange>
        </w:rPr>
        <w:t>American Journal of Sociology</w:t>
      </w:r>
      <w:r w:rsidRPr="00FB675A">
        <w:rPr>
          <w:rPrChange w:id="1923" w:author="Author" w:date="2021-01-25T12:20:00Z">
            <w:rPr/>
          </w:rPrChange>
        </w:rPr>
        <w:t xml:space="preserve">, </w:t>
      </w:r>
      <w:r w:rsidRPr="00FB675A">
        <w:rPr>
          <w:i/>
          <w:iCs/>
          <w:rPrChange w:id="1924" w:author="Author" w:date="2021-01-25T12:20:00Z">
            <w:rPr>
              <w:i/>
              <w:iCs/>
            </w:rPr>
          </w:rPrChange>
        </w:rPr>
        <w:t>94</w:t>
      </w:r>
      <w:r w:rsidRPr="00FB675A">
        <w:rPr>
          <w:rPrChange w:id="1925" w:author="Author" w:date="2021-01-25T12:20:00Z">
            <w:rPr/>
          </w:rPrChange>
        </w:rPr>
        <w:t>(1), 95.</w:t>
      </w:r>
    </w:p>
    <w:p w14:paraId="029291FA" w14:textId="47E35621" w:rsidR="006A05D6" w:rsidRPr="00EA0844" w:rsidRDefault="00953CFA">
      <w:pPr>
        <w:pStyle w:val="Bibliography"/>
      </w:pPr>
      <w:bookmarkStart w:id="1926" w:name="ref-coppedge2020a"/>
      <w:bookmarkEnd w:id="1920"/>
      <w:r w:rsidRPr="00FB675A">
        <w:rPr>
          <w:rPrChange w:id="1927" w:author="Author" w:date="2021-01-25T12:20:00Z">
            <w:rPr/>
          </w:rPrChange>
        </w:rPr>
        <w:t>Coppedge, M.</w:t>
      </w:r>
      <w:r w:rsidR="00E4323B" w:rsidRPr="00FB675A">
        <w:rPr>
          <w:rPrChange w:id="1928" w:author="Author" w:date="2021-01-25T12:20:00Z">
            <w:rPr/>
          </w:rPrChange>
        </w:rPr>
        <w:t>;</w:t>
      </w:r>
      <w:r w:rsidRPr="00FB675A">
        <w:rPr>
          <w:rPrChange w:id="1929" w:author="Author" w:date="2021-01-25T12:20:00Z">
            <w:rPr/>
          </w:rPrChange>
        </w:rPr>
        <w:t xml:space="preserve"> Gerring, J., Knutsen, C. H., Lindberg, S. I., Teorell, J., Altman, D., … Zilblatt, D. (2020). V-Dem Country-Year/Country-Date Dataset v10. Varieties of Democracy (V-Dem) Project. Retrieved from </w:t>
      </w:r>
      <w:r w:rsidR="00FE6D38" w:rsidRPr="00EA0844">
        <w:rPr>
          <w:rStyle w:val="Hyperlink"/>
        </w:rPr>
        <w:fldChar w:fldCharType="begin"/>
      </w:r>
      <w:r w:rsidR="00FE6D38" w:rsidRPr="00FB675A">
        <w:rPr>
          <w:rStyle w:val="Hyperlink"/>
          <w:rPrChange w:id="1930" w:author="Author" w:date="2021-01-25T12:20:00Z">
            <w:rPr>
              <w:rStyle w:val="Hyperlink"/>
            </w:rPr>
          </w:rPrChange>
        </w:rPr>
        <w:instrText xml:space="preserve"> HYPERLINK "https://www.v-dem.net/en/data/data-version-10/" \h </w:instrText>
      </w:r>
      <w:r w:rsidR="00FE6D38" w:rsidRPr="00FB675A">
        <w:rPr>
          <w:rStyle w:val="Hyperlink"/>
          <w:rPrChange w:id="1931" w:author="Author" w:date="2021-01-25T12:20:00Z">
            <w:rPr>
              <w:rStyle w:val="Hyperlink"/>
            </w:rPr>
          </w:rPrChange>
        </w:rPr>
        <w:fldChar w:fldCharType="separate"/>
      </w:r>
      <w:r w:rsidRPr="00645C74">
        <w:rPr>
          <w:rStyle w:val="Hyperlink"/>
        </w:rPr>
        <w:t>https://www.v-dem.net/en/data/data-version-10/</w:t>
      </w:r>
      <w:r w:rsidR="00FE6D38" w:rsidRPr="00645C74">
        <w:rPr>
          <w:rStyle w:val="Hyperlink"/>
        </w:rPr>
        <w:fldChar w:fldCharType="end"/>
      </w:r>
    </w:p>
    <w:p w14:paraId="4BF6DAD1" w14:textId="77777777" w:rsidR="006A05D6" w:rsidRPr="00FB675A" w:rsidRDefault="00953CFA">
      <w:pPr>
        <w:pStyle w:val="Bibliography"/>
        <w:rPr>
          <w:rPrChange w:id="1932" w:author="Author" w:date="2021-01-25T12:20:00Z">
            <w:rPr/>
          </w:rPrChange>
        </w:rPr>
      </w:pPr>
      <w:bookmarkStart w:id="1933" w:name="ref-cortright2002a"/>
      <w:bookmarkEnd w:id="1926"/>
      <w:r w:rsidRPr="00645C74">
        <w:t xml:space="preserve">Cortright, D., &amp; Lopez, A. G. (2002). </w:t>
      </w:r>
      <w:r w:rsidRPr="00FC04C7">
        <w:rPr>
          <w:i/>
          <w:iCs/>
        </w:rPr>
        <w:t>Smart sanctions: Targeting economic statecraft</w:t>
      </w:r>
      <w:r w:rsidRPr="00FB675A">
        <w:rPr>
          <w:rPrChange w:id="1934" w:author="Author" w:date="2021-01-25T12:20:00Z">
            <w:rPr/>
          </w:rPrChange>
        </w:rPr>
        <w:t>. Rowman &amp; Littlefield.</w:t>
      </w:r>
    </w:p>
    <w:p w14:paraId="58356A34" w14:textId="77777777" w:rsidR="006A05D6" w:rsidRPr="00EA0844" w:rsidRDefault="00953CFA">
      <w:pPr>
        <w:pStyle w:val="Bibliography"/>
      </w:pPr>
      <w:bookmarkStart w:id="1935" w:name="ref-cox2006a"/>
      <w:bookmarkEnd w:id="1933"/>
      <w:r w:rsidRPr="00FB675A">
        <w:rPr>
          <w:rPrChange w:id="1936" w:author="Author" w:date="2021-01-25T12:20:00Z">
            <w:rPr/>
          </w:rPrChange>
        </w:rPr>
        <w:lastRenderedPageBreak/>
        <w:t xml:space="preserve">Cox, D. G., &amp; Drury, A. C. (2006). Democratic sanctions: Connecting the democratic peace and economic sanctions. </w:t>
      </w:r>
      <w:r w:rsidRPr="00FB675A">
        <w:rPr>
          <w:i/>
          <w:iCs/>
          <w:rPrChange w:id="1937" w:author="Author" w:date="2021-01-25T12:20:00Z">
            <w:rPr>
              <w:i/>
              <w:iCs/>
            </w:rPr>
          </w:rPrChange>
        </w:rPr>
        <w:t>Journal of Peace Research</w:t>
      </w:r>
      <w:r w:rsidRPr="00FB675A">
        <w:rPr>
          <w:rPrChange w:id="1938" w:author="Author" w:date="2021-01-25T12:20:00Z">
            <w:rPr/>
          </w:rPrChange>
        </w:rPr>
        <w:t xml:space="preserve">, </w:t>
      </w:r>
      <w:r w:rsidRPr="00FB675A">
        <w:rPr>
          <w:i/>
          <w:iCs/>
          <w:rPrChange w:id="1939" w:author="Author" w:date="2021-01-25T12:20:00Z">
            <w:rPr>
              <w:i/>
              <w:iCs/>
            </w:rPr>
          </w:rPrChange>
        </w:rPr>
        <w:t>43</w:t>
      </w:r>
      <w:r w:rsidRPr="00FB675A">
        <w:rPr>
          <w:rPrChange w:id="1940" w:author="Author" w:date="2021-01-25T12:20:00Z">
            <w:rPr/>
          </w:rPrChange>
        </w:rPr>
        <w:t xml:space="preserve">(6), 709–722. </w:t>
      </w:r>
      <w:r w:rsidR="00FE6D38" w:rsidRPr="00EA0844">
        <w:rPr>
          <w:rStyle w:val="Hyperlink"/>
        </w:rPr>
        <w:fldChar w:fldCharType="begin"/>
      </w:r>
      <w:r w:rsidR="00FE6D38" w:rsidRPr="00FB675A">
        <w:rPr>
          <w:rStyle w:val="Hyperlink"/>
          <w:rPrChange w:id="1941" w:author="Author" w:date="2021-01-25T12:20:00Z">
            <w:rPr>
              <w:rStyle w:val="Hyperlink"/>
            </w:rPr>
          </w:rPrChange>
        </w:rPr>
        <w:instrText xml:space="preserve"> HYPERLINK "https://doi.org/10.1177/0022343306068104" \h </w:instrText>
      </w:r>
      <w:r w:rsidR="00FE6D38" w:rsidRPr="00FB675A">
        <w:rPr>
          <w:rStyle w:val="Hyperlink"/>
          <w:rPrChange w:id="1942" w:author="Author" w:date="2021-01-25T12:20:00Z">
            <w:rPr>
              <w:rStyle w:val="Hyperlink"/>
            </w:rPr>
          </w:rPrChange>
        </w:rPr>
        <w:fldChar w:fldCharType="separate"/>
      </w:r>
      <w:r w:rsidRPr="00645C74">
        <w:rPr>
          <w:rStyle w:val="Hyperlink"/>
        </w:rPr>
        <w:t>https://doi.org/10.1177/0022343306068104</w:t>
      </w:r>
      <w:r w:rsidR="00FE6D38" w:rsidRPr="00645C74">
        <w:rPr>
          <w:rStyle w:val="Hyperlink"/>
        </w:rPr>
        <w:fldChar w:fldCharType="end"/>
      </w:r>
    </w:p>
    <w:p w14:paraId="14383B6A" w14:textId="77777777" w:rsidR="006A05D6" w:rsidRPr="00FB675A" w:rsidRDefault="00953CFA">
      <w:pPr>
        <w:pStyle w:val="Bibliography"/>
        <w:rPr>
          <w:rPrChange w:id="1943" w:author="Author" w:date="2021-01-25T12:20:00Z">
            <w:rPr/>
          </w:rPrChange>
        </w:rPr>
      </w:pPr>
      <w:bookmarkStart w:id="1944" w:name="ref-dalton2015a"/>
      <w:bookmarkEnd w:id="1935"/>
      <w:r w:rsidRPr="00645C74">
        <w:t xml:space="preserve">Dalton, R., &amp; Welzel, C. (2015). </w:t>
      </w:r>
      <w:r w:rsidRPr="00FC04C7">
        <w:rPr>
          <w:i/>
          <w:iCs/>
        </w:rPr>
        <w:t>From allegiant to assertive citizens. In: The civic culture transformed: From allegiant to assertive citizens</w:t>
      </w:r>
      <w:r w:rsidRPr="00FB675A">
        <w:rPr>
          <w:rPrChange w:id="1945" w:author="Author" w:date="2021-01-25T12:20:00Z">
            <w:rPr/>
          </w:rPrChange>
        </w:rPr>
        <w:t>. Cambridge: Cambridge University Press.</w:t>
      </w:r>
    </w:p>
    <w:p w14:paraId="4C4C01E9" w14:textId="77777777" w:rsidR="006A05D6" w:rsidRPr="00FB675A" w:rsidRDefault="00953CFA">
      <w:pPr>
        <w:pStyle w:val="Bibliography"/>
        <w:rPr>
          <w:rPrChange w:id="1946" w:author="Author" w:date="2021-01-25T12:20:00Z">
            <w:rPr/>
          </w:rPrChange>
        </w:rPr>
      </w:pPr>
      <w:bookmarkStart w:id="1947" w:name="ref-drury2001a"/>
      <w:bookmarkEnd w:id="1944"/>
      <w:commentRangeStart w:id="1948"/>
      <w:r w:rsidRPr="00FB675A">
        <w:rPr>
          <w:rPrChange w:id="1949" w:author="Author" w:date="2021-01-25T12:20:00Z">
            <w:rPr/>
          </w:rPrChange>
        </w:rPr>
        <w:t>Drury</w:t>
      </w:r>
      <w:commentRangeEnd w:id="1948"/>
      <w:r w:rsidR="00BF00B4" w:rsidRPr="00EA0844">
        <w:rPr>
          <w:rStyle w:val="CommentReference"/>
        </w:rPr>
        <w:commentReference w:id="1948"/>
      </w:r>
      <w:r w:rsidRPr="00EA0844">
        <w:t xml:space="preserve">, A. C. (2001). Sanctions as coercive </w:t>
      </w:r>
      <w:commentRangeStart w:id="1950"/>
      <w:r w:rsidRPr="00EA0844">
        <w:t>diploimacy</w:t>
      </w:r>
      <w:commentRangeEnd w:id="1950"/>
      <w:r w:rsidR="00CB51DB" w:rsidRPr="00EA0844">
        <w:rPr>
          <w:rStyle w:val="CommentReference"/>
        </w:rPr>
        <w:commentReference w:id="1950"/>
      </w:r>
      <w:r w:rsidRPr="00EA0844">
        <w:t xml:space="preserve">: The </w:t>
      </w:r>
      <w:commentRangeStart w:id="1951"/>
      <w:r w:rsidRPr="00EA0844">
        <w:t xml:space="preserve">u.s. </w:t>
      </w:r>
      <w:commentRangeEnd w:id="1951"/>
      <w:r w:rsidR="00CB51DB" w:rsidRPr="00EA0844">
        <w:rPr>
          <w:rStyle w:val="CommentReference"/>
        </w:rPr>
        <w:commentReference w:id="1951"/>
      </w:r>
      <w:r w:rsidRPr="00EA0844">
        <w:t xml:space="preserve">President’s decision to initiate economic sanctions. </w:t>
      </w:r>
      <w:r w:rsidRPr="00645C74">
        <w:rPr>
          <w:i/>
          <w:iCs/>
        </w:rPr>
        <w:t>Political Research Quarterly</w:t>
      </w:r>
      <w:r w:rsidRPr="00645C74">
        <w:t xml:space="preserve">, </w:t>
      </w:r>
      <w:r w:rsidRPr="00FC04C7">
        <w:rPr>
          <w:i/>
          <w:iCs/>
        </w:rPr>
        <w:t>54</w:t>
      </w:r>
      <w:r w:rsidRPr="00FB675A">
        <w:rPr>
          <w:rPrChange w:id="1952" w:author="Author" w:date="2021-01-25T12:20:00Z">
            <w:rPr/>
          </w:rPrChange>
        </w:rPr>
        <w:t>(3), 485–508.</w:t>
      </w:r>
    </w:p>
    <w:p w14:paraId="1AF22E86" w14:textId="77777777" w:rsidR="006A05D6" w:rsidRPr="00FC04C7" w:rsidRDefault="00953CFA">
      <w:pPr>
        <w:pStyle w:val="Bibliography"/>
      </w:pPr>
      <w:bookmarkStart w:id="1953" w:name="ref-ford2018a"/>
      <w:bookmarkEnd w:id="1947"/>
      <w:r w:rsidRPr="00FB675A">
        <w:rPr>
          <w:rPrChange w:id="1954" w:author="Author" w:date="2021-01-25T12:20:00Z">
            <w:rPr/>
          </w:rPrChange>
        </w:rPr>
        <w:t xml:space="preserve">Ford, G. (2018). </w:t>
      </w:r>
      <w:r w:rsidRPr="00FB675A">
        <w:rPr>
          <w:i/>
          <w:iCs/>
          <w:rPrChange w:id="1955" w:author="Author" w:date="2021-01-25T12:20:00Z">
            <w:rPr>
              <w:i/>
              <w:iCs/>
            </w:rPr>
          </w:rPrChange>
        </w:rPr>
        <w:t xml:space="preserve">Talking to </w:t>
      </w:r>
      <w:commentRangeStart w:id="1956"/>
      <w:r w:rsidRPr="00FB675A">
        <w:rPr>
          <w:i/>
          <w:iCs/>
          <w:rPrChange w:id="1957" w:author="Author" w:date="2021-01-25T12:20:00Z">
            <w:rPr>
              <w:i/>
              <w:iCs/>
            </w:rPr>
          </w:rPrChange>
        </w:rPr>
        <w:t>north korea</w:t>
      </w:r>
      <w:commentRangeEnd w:id="1956"/>
      <w:r w:rsidR="00CB51DB" w:rsidRPr="00EA0844">
        <w:rPr>
          <w:rStyle w:val="CommentReference"/>
        </w:rPr>
        <w:commentReference w:id="1956"/>
      </w:r>
      <w:r w:rsidRPr="00EA0844">
        <w:rPr>
          <w:i/>
          <w:iCs/>
        </w:rPr>
        <w:t xml:space="preserve">: </w:t>
      </w:r>
      <w:r w:rsidRPr="00645C74">
        <w:rPr>
          <w:i/>
          <w:iCs/>
        </w:rPr>
        <w:t>Ending the nuclear standoff</w:t>
      </w:r>
      <w:r w:rsidRPr="00645C74">
        <w:t>. London: Pluto Press.</w:t>
      </w:r>
    </w:p>
    <w:p w14:paraId="57EF8D37" w14:textId="77777777" w:rsidR="006A05D6" w:rsidRPr="00FB675A" w:rsidRDefault="00953CFA">
      <w:pPr>
        <w:pStyle w:val="Bibliography"/>
        <w:rPr>
          <w:rPrChange w:id="1958" w:author="Author" w:date="2021-01-25T12:20:00Z">
            <w:rPr/>
          </w:rPrChange>
        </w:rPr>
      </w:pPr>
      <w:bookmarkStart w:id="1959" w:name="ref-frank2006a"/>
      <w:bookmarkEnd w:id="1953"/>
      <w:r w:rsidRPr="00FB675A">
        <w:rPr>
          <w:rPrChange w:id="1960" w:author="Author" w:date="2021-01-25T12:20:00Z">
            <w:rPr/>
          </w:rPrChange>
        </w:rPr>
        <w:t xml:space="preserve">Frank, R. (2006). The political economy of sanctions against north korea. </w:t>
      </w:r>
      <w:r w:rsidRPr="00FB675A">
        <w:rPr>
          <w:i/>
          <w:iCs/>
          <w:rPrChange w:id="1961" w:author="Author" w:date="2021-01-25T12:20:00Z">
            <w:rPr>
              <w:i/>
              <w:iCs/>
            </w:rPr>
          </w:rPrChange>
        </w:rPr>
        <w:t>Asian Perspective</w:t>
      </w:r>
      <w:r w:rsidRPr="00FB675A">
        <w:rPr>
          <w:rPrChange w:id="1962" w:author="Author" w:date="2021-01-25T12:20:00Z">
            <w:rPr/>
          </w:rPrChange>
        </w:rPr>
        <w:t xml:space="preserve">, </w:t>
      </w:r>
      <w:r w:rsidRPr="00FB675A">
        <w:rPr>
          <w:i/>
          <w:iCs/>
          <w:rPrChange w:id="1963" w:author="Author" w:date="2021-01-25T12:20:00Z">
            <w:rPr>
              <w:i/>
              <w:iCs/>
            </w:rPr>
          </w:rPrChange>
        </w:rPr>
        <w:t>30</w:t>
      </w:r>
      <w:r w:rsidRPr="00FB675A">
        <w:rPr>
          <w:rPrChange w:id="1964" w:author="Author" w:date="2021-01-25T12:20:00Z">
            <w:rPr/>
          </w:rPrChange>
        </w:rPr>
        <w:t>(3), 5–36.</w:t>
      </w:r>
    </w:p>
    <w:p w14:paraId="1C095C36" w14:textId="77777777" w:rsidR="006A05D6" w:rsidRPr="00FB675A" w:rsidRDefault="00953CFA">
      <w:pPr>
        <w:pStyle w:val="Bibliography"/>
        <w:rPr>
          <w:rPrChange w:id="1965" w:author="Author" w:date="2021-01-25T12:20:00Z">
            <w:rPr/>
          </w:rPrChange>
        </w:rPr>
      </w:pPr>
      <w:bookmarkStart w:id="1966" w:name="ref-fukuyama1995a"/>
      <w:bookmarkEnd w:id="1959"/>
      <w:r w:rsidRPr="00FB675A">
        <w:rPr>
          <w:rPrChange w:id="1967" w:author="Author" w:date="2021-01-25T12:20:00Z">
            <w:rPr/>
          </w:rPrChange>
        </w:rPr>
        <w:t xml:space="preserve">Fukuyama, F. (1995). </w:t>
      </w:r>
      <w:r w:rsidRPr="00FB675A">
        <w:rPr>
          <w:i/>
          <w:iCs/>
          <w:rPrChange w:id="1968" w:author="Author" w:date="2021-01-25T12:20:00Z">
            <w:rPr>
              <w:i/>
              <w:iCs/>
            </w:rPr>
          </w:rPrChange>
        </w:rPr>
        <w:t>Trust</w:t>
      </w:r>
      <w:r w:rsidRPr="00FB675A">
        <w:rPr>
          <w:rPrChange w:id="1969" w:author="Author" w:date="2021-01-25T12:20:00Z">
            <w:rPr/>
          </w:rPrChange>
        </w:rPr>
        <w:t>. NY: Free Press.</w:t>
      </w:r>
    </w:p>
    <w:p w14:paraId="2E23464E" w14:textId="77777777" w:rsidR="006A05D6" w:rsidRPr="00FB675A" w:rsidRDefault="00953CFA">
      <w:pPr>
        <w:pStyle w:val="Bibliography"/>
        <w:rPr>
          <w:rPrChange w:id="1970" w:author="Author" w:date="2021-01-25T12:20:00Z">
            <w:rPr/>
          </w:rPrChange>
        </w:rPr>
      </w:pPr>
      <w:bookmarkStart w:id="1971" w:name="ref-gibler2009a"/>
      <w:bookmarkEnd w:id="1966"/>
      <w:r w:rsidRPr="00FB675A">
        <w:rPr>
          <w:rPrChange w:id="1972" w:author="Author" w:date="2021-01-25T12:20:00Z">
            <w:rPr/>
          </w:rPrChange>
        </w:rPr>
        <w:t xml:space="preserve">Gibler, D. M. (2009). </w:t>
      </w:r>
      <w:r w:rsidRPr="00FB675A">
        <w:rPr>
          <w:i/>
          <w:iCs/>
          <w:rPrChange w:id="1973" w:author="Author" w:date="2021-01-25T12:20:00Z">
            <w:rPr>
              <w:i/>
              <w:iCs/>
            </w:rPr>
          </w:rPrChange>
        </w:rPr>
        <w:t>International military alliances, 1648–2008</w:t>
      </w:r>
      <w:r w:rsidRPr="00FB675A">
        <w:rPr>
          <w:rPrChange w:id="1974" w:author="Author" w:date="2021-01-25T12:20:00Z">
            <w:rPr/>
          </w:rPrChange>
        </w:rPr>
        <w:t>. C. Q. Press.</w:t>
      </w:r>
    </w:p>
    <w:p w14:paraId="1A4CEB24" w14:textId="77777777" w:rsidR="006A05D6" w:rsidRPr="00FB675A" w:rsidRDefault="00953CFA">
      <w:pPr>
        <w:pStyle w:val="Bibliography"/>
        <w:rPr>
          <w:rPrChange w:id="1975" w:author="Author" w:date="2021-01-25T12:20:00Z">
            <w:rPr/>
          </w:rPrChange>
        </w:rPr>
      </w:pPr>
      <w:bookmarkStart w:id="1976" w:name="ref-hufbauer2007a"/>
      <w:bookmarkEnd w:id="1971"/>
      <w:r w:rsidRPr="00FB675A">
        <w:rPr>
          <w:rPrChange w:id="1977" w:author="Author" w:date="2021-01-25T12:20:00Z">
            <w:rPr/>
          </w:rPrChange>
        </w:rPr>
        <w:t xml:space="preserve">Hufbauer, G., Schott, J., Elliott, K., &amp; Oegg, B. (2007). </w:t>
      </w:r>
      <w:r w:rsidRPr="00FB675A">
        <w:rPr>
          <w:i/>
          <w:iCs/>
          <w:rPrChange w:id="1978" w:author="Author" w:date="2021-01-25T12:20:00Z">
            <w:rPr>
              <w:i/>
              <w:iCs/>
            </w:rPr>
          </w:rPrChange>
        </w:rPr>
        <w:t>Economic sanctions reconsidered</w:t>
      </w:r>
      <w:r w:rsidRPr="00FB675A">
        <w:rPr>
          <w:rPrChange w:id="1979" w:author="Author" w:date="2021-01-25T12:20:00Z">
            <w:rPr/>
          </w:rPrChange>
        </w:rPr>
        <w:t xml:space="preserve"> (3rd ed.). Washington DC: Institute for International Economics.</w:t>
      </w:r>
    </w:p>
    <w:p w14:paraId="13E57E86" w14:textId="77777777" w:rsidR="006A05D6" w:rsidRPr="00FB675A" w:rsidRDefault="00953CFA">
      <w:pPr>
        <w:pStyle w:val="Bibliography"/>
        <w:rPr>
          <w:rPrChange w:id="1980" w:author="Author" w:date="2021-01-25T12:20:00Z">
            <w:rPr/>
          </w:rPrChange>
        </w:rPr>
      </w:pPr>
      <w:bookmarkStart w:id="1981" w:name="ref-kaempfer1992a"/>
      <w:bookmarkEnd w:id="1976"/>
      <w:r w:rsidRPr="00FB675A">
        <w:rPr>
          <w:rPrChange w:id="1982" w:author="Author" w:date="2021-01-25T12:20:00Z">
            <w:rPr/>
          </w:rPrChange>
        </w:rPr>
        <w:t xml:space="preserve">Kaempfer, W. H., &amp; Lowenberg, A. D. (1992). </w:t>
      </w:r>
      <w:r w:rsidRPr="00FB675A">
        <w:rPr>
          <w:i/>
          <w:iCs/>
          <w:rPrChange w:id="1983" w:author="Author" w:date="2021-01-25T12:20:00Z">
            <w:rPr>
              <w:i/>
              <w:iCs/>
            </w:rPr>
          </w:rPrChange>
        </w:rPr>
        <w:t>International economic sanctions: A public choice perspective</w:t>
      </w:r>
      <w:r w:rsidRPr="00FB675A">
        <w:rPr>
          <w:rPrChange w:id="1984" w:author="Author" w:date="2021-01-25T12:20:00Z">
            <w:rPr/>
          </w:rPrChange>
        </w:rPr>
        <w:t>. Boulder, CO: Westview.</w:t>
      </w:r>
    </w:p>
    <w:p w14:paraId="6633A83A" w14:textId="77777777" w:rsidR="006A05D6" w:rsidRPr="00FB675A" w:rsidRDefault="00953CFA">
      <w:pPr>
        <w:pStyle w:val="Bibliography"/>
        <w:rPr>
          <w:rPrChange w:id="1985" w:author="Author" w:date="2021-01-25T12:20:00Z">
            <w:rPr/>
          </w:rPrChange>
        </w:rPr>
      </w:pPr>
      <w:bookmarkStart w:id="1986" w:name="ref-lacy2004a"/>
      <w:bookmarkEnd w:id="1981"/>
      <w:r w:rsidRPr="00FB675A">
        <w:rPr>
          <w:rPrChange w:id="1987" w:author="Author" w:date="2021-01-25T12:20:00Z">
            <w:rPr/>
          </w:rPrChange>
        </w:rPr>
        <w:t xml:space="preserve">Lacy, D., &amp; Niou, E. (2004). A theory of economic sanctions and issue linkage: The roles of preferences, information, and threats. </w:t>
      </w:r>
      <w:r w:rsidRPr="00FB675A">
        <w:rPr>
          <w:i/>
          <w:iCs/>
          <w:rPrChange w:id="1988" w:author="Author" w:date="2021-01-25T12:20:00Z">
            <w:rPr>
              <w:i/>
              <w:iCs/>
            </w:rPr>
          </w:rPrChange>
        </w:rPr>
        <w:t>Journal of Politics</w:t>
      </w:r>
      <w:r w:rsidRPr="00FB675A">
        <w:rPr>
          <w:rPrChange w:id="1989" w:author="Author" w:date="2021-01-25T12:20:00Z">
            <w:rPr/>
          </w:rPrChange>
        </w:rPr>
        <w:t xml:space="preserve">, </w:t>
      </w:r>
      <w:r w:rsidRPr="00FB675A">
        <w:rPr>
          <w:i/>
          <w:iCs/>
          <w:rPrChange w:id="1990" w:author="Author" w:date="2021-01-25T12:20:00Z">
            <w:rPr>
              <w:i/>
              <w:iCs/>
            </w:rPr>
          </w:rPrChange>
        </w:rPr>
        <w:t>66</w:t>
      </w:r>
      <w:r w:rsidRPr="00FB675A">
        <w:rPr>
          <w:rPrChange w:id="1991" w:author="Author" w:date="2021-01-25T12:20:00Z">
            <w:rPr/>
          </w:rPrChange>
        </w:rPr>
        <w:t>(1), 25–42.</w:t>
      </w:r>
    </w:p>
    <w:p w14:paraId="66C9B932" w14:textId="77777777" w:rsidR="006A05D6" w:rsidRPr="00645C74" w:rsidRDefault="00953CFA">
      <w:pPr>
        <w:pStyle w:val="Bibliography"/>
      </w:pPr>
      <w:bookmarkStart w:id="1992" w:name="ref-lankov2013a"/>
      <w:bookmarkEnd w:id="1986"/>
      <w:r w:rsidRPr="00FB675A">
        <w:rPr>
          <w:rPrChange w:id="1993" w:author="Author" w:date="2021-01-25T12:20:00Z">
            <w:rPr/>
          </w:rPrChange>
        </w:rPr>
        <w:lastRenderedPageBreak/>
        <w:t xml:space="preserve">Lankov, A. (2013). </w:t>
      </w:r>
      <w:r w:rsidRPr="00FB675A">
        <w:rPr>
          <w:i/>
          <w:iCs/>
          <w:rPrChange w:id="1994" w:author="Author" w:date="2021-01-25T12:20:00Z">
            <w:rPr>
              <w:i/>
              <w:iCs/>
            </w:rPr>
          </w:rPrChange>
        </w:rPr>
        <w:t xml:space="preserve">The real </w:t>
      </w:r>
      <w:commentRangeStart w:id="1995"/>
      <w:r w:rsidRPr="00FB675A">
        <w:rPr>
          <w:i/>
          <w:iCs/>
          <w:rPrChange w:id="1996" w:author="Author" w:date="2021-01-25T12:20:00Z">
            <w:rPr>
              <w:i/>
              <w:iCs/>
            </w:rPr>
          </w:rPrChange>
        </w:rPr>
        <w:t>north korea</w:t>
      </w:r>
      <w:commentRangeEnd w:id="1995"/>
      <w:r w:rsidR="00CB51DB" w:rsidRPr="00EA0844">
        <w:rPr>
          <w:rStyle w:val="CommentReference"/>
        </w:rPr>
        <w:commentReference w:id="1995"/>
      </w:r>
      <w:r w:rsidRPr="00EA0844">
        <w:rPr>
          <w:i/>
          <w:iCs/>
        </w:rPr>
        <w:t>: Life and politics in the failed stalinist utopia</w:t>
      </w:r>
      <w:r w:rsidRPr="00645C74">
        <w:t>. New York: Oxford University Press.</w:t>
      </w:r>
    </w:p>
    <w:p w14:paraId="63D2A43B" w14:textId="77777777" w:rsidR="006A05D6" w:rsidRPr="00FB675A" w:rsidRDefault="00953CFA">
      <w:pPr>
        <w:pStyle w:val="Bibliography"/>
        <w:rPr>
          <w:rPrChange w:id="1998" w:author="Author" w:date="2021-01-25T12:20:00Z">
            <w:rPr/>
          </w:rPrChange>
        </w:rPr>
      </w:pPr>
      <w:bookmarkStart w:id="1999" w:name="ref-lektzian2003a"/>
      <w:bookmarkEnd w:id="1992"/>
      <w:commentRangeStart w:id="2000"/>
      <w:r w:rsidRPr="00FC04C7">
        <w:t>Lektzian,</w:t>
      </w:r>
      <w:r w:rsidRPr="00FB675A">
        <w:rPr>
          <w:rPrChange w:id="2001" w:author="Author" w:date="2021-01-25T12:20:00Z">
            <w:rPr/>
          </w:rPrChange>
        </w:rPr>
        <w:t xml:space="preserve"> </w:t>
      </w:r>
      <w:commentRangeEnd w:id="2000"/>
      <w:r w:rsidR="00BF00B4" w:rsidRPr="00EA0844">
        <w:rPr>
          <w:rStyle w:val="CommentReference"/>
        </w:rPr>
        <w:commentReference w:id="2000"/>
      </w:r>
      <w:r w:rsidRPr="00EA0844">
        <w:t xml:space="preserve">D., &amp; Souva, M. (2003). The economic peace between democracies: Economic sanctions and domestic institutions. </w:t>
      </w:r>
      <w:r w:rsidRPr="00645C74">
        <w:rPr>
          <w:i/>
          <w:iCs/>
        </w:rPr>
        <w:t>Journal of Peace Research</w:t>
      </w:r>
      <w:r w:rsidRPr="00645C74">
        <w:t xml:space="preserve">, </w:t>
      </w:r>
      <w:r w:rsidRPr="00FC04C7">
        <w:rPr>
          <w:i/>
          <w:iCs/>
        </w:rPr>
        <w:t>40</w:t>
      </w:r>
      <w:r w:rsidRPr="00FB675A">
        <w:rPr>
          <w:rPrChange w:id="2002" w:author="Author" w:date="2021-01-25T12:20:00Z">
            <w:rPr/>
          </w:rPrChange>
        </w:rPr>
        <w:t>(6), 641–660.</w:t>
      </w:r>
    </w:p>
    <w:p w14:paraId="22F348F2" w14:textId="77777777" w:rsidR="006A05D6" w:rsidRPr="00FB675A" w:rsidRDefault="00953CFA">
      <w:pPr>
        <w:pStyle w:val="Bibliography"/>
        <w:rPr>
          <w:rPrChange w:id="2003" w:author="Author" w:date="2021-01-25T12:20:00Z">
            <w:rPr/>
          </w:rPrChange>
        </w:rPr>
      </w:pPr>
      <w:bookmarkStart w:id="2004" w:name="ref-lektzian2007a"/>
      <w:bookmarkEnd w:id="1999"/>
      <w:r w:rsidRPr="00FB675A">
        <w:rPr>
          <w:rPrChange w:id="2005" w:author="Author" w:date="2021-01-25T12:20:00Z">
            <w:rPr/>
          </w:rPrChange>
        </w:rPr>
        <w:t xml:space="preserve">Lektzian, D., &amp; Souva, M. (2007). An institutional theory of sanctions onset and success. </w:t>
      </w:r>
      <w:r w:rsidRPr="00FB675A">
        <w:rPr>
          <w:i/>
          <w:iCs/>
          <w:rPrChange w:id="2006" w:author="Author" w:date="2021-01-25T12:20:00Z">
            <w:rPr>
              <w:i/>
              <w:iCs/>
            </w:rPr>
          </w:rPrChange>
        </w:rPr>
        <w:t>Journal of Conflict Resolution</w:t>
      </w:r>
      <w:r w:rsidRPr="00FB675A">
        <w:rPr>
          <w:rPrChange w:id="2007" w:author="Author" w:date="2021-01-25T12:20:00Z">
            <w:rPr/>
          </w:rPrChange>
        </w:rPr>
        <w:t xml:space="preserve">, </w:t>
      </w:r>
      <w:r w:rsidRPr="00FB675A">
        <w:rPr>
          <w:i/>
          <w:iCs/>
          <w:rPrChange w:id="2008" w:author="Author" w:date="2021-01-25T12:20:00Z">
            <w:rPr>
              <w:i/>
              <w:iCs/>
            </w:rPr>
          </w:rPrChange>
        </w:rPr>
        <w:t>51</w:t>
      </w:r>
      <w:r w:rsidRPr="00FB675A">
        <w:rPr>
          <w:rPrChange w:id="2009" w:author="Author" w:date="2021-01-25T12:20:00Z">
            <w:rPr/>
          </w:rPrChange>
        </w:rPr>
        <w:t>(6), 848–871.</w:t>
      </w:r>
    </w:p>
    <w:p w14:paraId="6A4239C3" w14:textId="77777777" w:rsidR="006A05D6" w:rsidRPr="00FB675A" w:rsidRDefault="00953CFA">
      <w:pPr>
        <w:pStyle w:val="Bibliography"/>
        <w:rPr>
          <w:rPrChange w:id="2010" w:author="Author" w:date="2021-01-25T12:20:00Z">
            <w:rPr/>
          </w:rPrChange>
        </w:rPr>
      </w:pPr>
      <w:bookmarkStart w:id="2011" w:name="ref-lopez1997a"/>
      <w:bookmarkEnd w:id="2004"/>
      <w:commentRangeStart w:id="2012"/>
      <w:r w:rsidRPr="00FB675A">
        <w:rPr>
          <w:rPrChange w:id="2013" w:author="Author" w:date="2021-01-25T12:20:00Z">
            <w:rPr/>
          </w:rPrChange>
        </w:rPr>
        <w:t>Lopez</w:t>
      </w:r>
      <w:commentRangeEnd w:id="2012"/>
      <w:r w:rsidR="00BF00B4" w:rsidRPr="00EA0844">
        <w:rPr>
          <w:rStyle w:val="CommentReference"/>
        </w:rPr>
        <w:commentReference w:id="2012"/>
      </w:r>
      <w:r w:rsidRPr="00EA0844">
        <w:t xml:space="preserve">, G. A., &amp; Cortright, D. (1997). Economic sanctions and human rights: Part of the problem or part of the solution? </w:t>
      </w:r>
      <w:r w:rsidRPr="00645C74">
        <w:rPr>
          <w:i/>
          <w:iCs/>
        </w:rPr>
        <w:t>The International Journal of Human Rights</w:t>
      </w:r>
      <w:r w:rsidRPr="00645C74">
        <w:t xml:space="preserve">, </w:t>
      </w:r>
      <w:r w:rsidRPr="00FC04C7">
        <w:rPr>
          <w:i/>
          <w:iCs/>
        </w:rPr>
        <w:t>1</w:t>
      </w:r>
      <w:r w:rsidRPr="00FB675A">
        <w:rPr>
          <w:rPrChange w:id="2014" w:author="Author" w:date="2021-01-25T12:20:00Z">
            <w:rPr/>
          </w:rPrChange>
        </w:rPr>
        <w:t>(2), 1–25.</w:t>
      </w:r>
    </w:p>
    <w:p w14:paraId="09AEE37B" w14:textId="77777777" w:rsidR="006A05D6" w:rsidRPr="00FB675A" w:rsidRDefault="00953CFA">
      <w:pPr>
        <w:pStyle w:val="Bibliography"/>
        <w:rPr>
          <w:rPrChange w:id="2015" w:author="Author" w:date="2021-01-25T12:20:00Z">
            <w:rPr/>
          </w:rPrChange>
        </w:rPr>
      </w:pPr>
      <w:bookmarkStart w:id="2016" w:name="ref-marks1999a"/>
      <w:bookmarkEnd w:id="2011"/>
      <w:r w:rsidRPr="00FB675A">
        <w:rPr>
          <w:rPrChange w:id="2017" w:author="Author" w:date="2021-01-25T12:20:00Z">
            <w:rPr/>
          </w:rPrChange>
        </w:rPr>
        <w:t xml:space="preserve">Marks, S. P. (1999). Economic sanctions as human rights violations: Reconciling political and public health imperatives. </w:t>
      </w:r>
      <w:r w:rsidRPr="00FB675A">
        <w:rPr>
          <w:i/>
          <w:iCs/>
          <w:rPrChange w:id="2018" w:author="Author" w:date="2021-01-25T12:20:00Z">
            <w:rPr>
              <w:i/>
              <w:iCs/>
            </w:rPr>
          </w:rPrChange>
        </w:rPr>
        <w:t>American Journal of Public Health</w:t>
      </w:r>
      <w:r w:rsidRPr="00FB675A">
        <w:rPr>
          <w:rPrChange w:id="2019" w:author="Author" w:date="2021-01-25T12:20:00Z">
            <w:rPr/>
          </w:rPrChange>
        </w:rPr>
        <w:t xml:space="preserve">, </w:t>
      </w:r>
      <w:r w:rsidRPr="00FB675A">
        <w:rPr>
          <w:i/>
          <w:iCs/>
          <w:rPrChange w:id="2020" w:author="Author" w:date="2021-01-25T12:20:00Z">
            <w:rPr>
              <w:i/>
              <w:iCs/>
            </w:rPr>
          </w:rPrChange>
        </w:rPr>
        <w:t>89</w:t>
      </w:r>
      <w:r w:rsidRPr="00FB675A">
        <w:rPr>
          <w:rPrChange w:id="2021" w:author="Author" w:date="2021-01-25T12:20:00Z">
            <w:rPr/>
          </w:rPrChange>
        </w:rPr>
        <w:t>(10), 1509–1513.</w:t>
      </w:r>
    </w:p>
    <w:p w14:paraId="15599FE8" w14:textId="77777777" w:rsidR="006A05D6" w:rsidRPr="00FB675A" w:rsidRDefault="00953CFA">
      <w:pPr>
        <w:pStyle w:val="Bibliography"/>
        <w:rPr>
          <w:rPrChange w:id="2022" w:author="Author" w:date="2021-01-25T12:20:00Z">
            <w:rPr/>
          </w:rPrChange>
        </w:rPr>
      </w:pPr>
      <w:bookmarkStart w:id="2023" w:name="ref-mazarr2007a"/>
      <w:bookmarkEnd w:id="2016"/>
      <w:r w:rsidRPr="00FB675A">
        <w:rPr>
          <w:rPrChange w:id="2024" w:author="Author" w:date="2021-01-25T12:20:00Z">
            <w:rPr/>
          </w:rPrChange>
        </w:rPr>
        <w:t xml:space="preserve">Mazarr, M. J. (2007). The long road to </w:t>
      </w:r>
      <w:commentRangeStart w:id="2025"/>
      <w:r w:rsidRPr="00FB675A">
        <w:rPr>
          <w:rPrChange w:id="2026" w:author="Author" w:date="2021-01-25T12:20:00Z">
            <w:rPr/>
          </w:rPrChange>
        </w:rPr>
        <w:t>pyongyang.</w:t>
      </w:r>
      <w:commentRangeEnd w:id="2025"/>
      <w:r w:rsidR="00461666" w:rsidRPr="00EA0844">
        <w:rPr>
          <w:rStyle w:val="CommentReference"/>
        </w:rPr>
        <w:commentReference w:id="2025"/>
      </w:r>
      <w:r w:rsidRPr="00EA0844">
        <w:t xml:space="preserve"> </w:t>
      </w:r>
      <w:r w:rsidRPr="00645C74">
        <w:rPr>
          <w:i/>
          <w:iCs/>
        </w:rPr>
        <w:t>Foreign Affairs</w:t>
      </w:r>
      <w:r w:rsidRPr="00645C74">
        <w:t xml:space="preserve">, </w:t>
      </w:r>
      <w:r w:rsidRPr="00FC04C7">
        <w:rPr>
          <w:i/>
          <w:iCs/>
        </w:rPr>
        <w:t>86</w:t>
      </w:r>
      <w:r w:rsidRPr="00FB675A">
        <w:rPr>
          <w:rPrChange w:id="2027" w:author="Author" w:date="2021-01-25T12:20:00Z">
            <w:rPr/>
          </w:rPrChange>
        </w:rPr>
        <w:t>(5), 75–94.</w:t>
      </w:r>
    </w:p>
    <w:p w14:paraId="2A583FEE" w14:textId="77777777" w:rsidR="006A05D6" w:rsidRPr="00FB675A" w:rsidRDefault="00953CFA">
      <w:pPr>
        <w:pStyle w:val="Bibliography"/>
        <w:rPr>
          <w:rPrChange w:id="2028" w:author="Author" w:date="2021-01-25T12:20:00Z">
            <w:rPr/>
          </w:rPrChange>
        </w:rPr>
      </w:pPr>
      <w:bookmarkStart w:id="2029" w:name="ref-mcgillivray2004a"/>
      <w:bookmarkEnd w:id="2023"/>
      <w:r w:rsidRPr="00FB675A">
        <w:rPr>
          <w:rPrChange w:id="2030" w:author="Author" w:date="2021-01-25T12:20:00Z">
            <w:rPr/>
          </w:rPrChange>
        </w:rPr>
        <w:t xml:space="preserve">McGillivray, F., &amp; Stam, A. C. (2004). Political institutions, coercive diplomacy, and the duration of economic sanctions. </w:t>
      </w:r>
      <w:r w:rsidRPr="00FB675A">
        <w:rPr>
          <w:i/>
          <w:iCs/>
          <w:rPrChange w:id="2031" w:author="Author" w:date="2021-01-25T12:20:00Z">
            <w:rPr>
              <w:i/>
              <w:iCs/>
            </w:rPr>
          </w:rPrChange>
        </w:rPr>
        <w:t>Journal of Conflict Resolution</w:t>
      </w:r>
      <w:r w:rsidRPr="00FB675A">
        <w:rPr>
          <w:rPrChange w:id="2032" w:author="Author" w:date="2021-01-25T12:20:00Z">
            <w:rPr/>
          </w:rPrChange>
        </w:rPr>
        <w:t xml:space="preserve">, </w:t>
      </w:r>
      <w:r w:rsidRPr="00FB675A">
        <w:rPr>
          <w:i/>
          <w:iCs/>
          <w:rPrChange w:id="2033" w:author="Author" w:date="2021-01-25T12:20:00Z">
            <w:rPr>
              <w:i/>
              <w:iCs/>
            </w:rPr>
          </w:rPrChange>
        </w:rPr>
        <w:t>48</w:t>
      </w:r>
      <w:r w:rsidRPr="00FB675A">
        <w:rPr>
          <w:rPrChange w:id="2034" w:author="Author" w:date="2021-01-25T12:20:00Z">
            <w:rPr/>
          </w:rPrChange>
        </w:rPr>
        <w:t>(2), 154–172.</w:t>
      </w:r>
    </w:p>
    <w:p w14:paraId="16994D3A" w14:textId="77777777" w:rsidR="006A05D6" w:rsidRPr="00FB675A" w:rsidRDefault="00953CFA">
      <w:pPr>
        <w:pStyle w:val="Bibliography"/>
        <w:rPr>
          <w:rPrChange w:id="2035" w:author="Author" w:date="2021-01-25T12:20:00Z">
            <w:rPr/>
          </w:rPrChange>
        </w:rPr>
      </w:pPr>
      <w:bookmarkStart w:id="2036" w:name="ref-mclean2019a"/>
      <w:bookmarkEnd w:id="2029"/>
      <w:r w:rsidRPr="00FB675A">
        <w:rPr>
          <w:rPrChange w:id="2037" w:author="Author" w:date="2021-01-25T12:20:00Z">
            <w:rPr/>
          </w:rPrChange>
        </w:rPr>
        <w:t xml:space="preserve">McLean, E. V., &amp; Whang, T. (2019). Economic sanctions and government spending adjustments: The case of disaster preparedness. </w:t>
      </w:r>
      <w:r w:rsidRPr="00FB675A">
        <w:rPr>
          <w:i/>
          <w:iCs/>
          <w:rPrChange w:id="2038" w:author="Author" w:date="2021-01-25T12:20:00Z">
            <w:rPr>
              <w:i/>
              <w:iCs/>
            </w:rPr>
          </w:rPrChange>
        </w:rPr>
        <w:t>British Journal of Political Science</w:t>
      </w:r>
      <w:r w:rsidRPr="00FB675A">
        <w:rPr>
          <w:rPrChange w:id="2039" w:author="Author" w:date="2021-01-25T12:20:00Z">
            <w:rPr/>
          </w:rPrChange>
        </w:rPr>
        <w:t xml:space="preserve">, </w:t>
      </w:r>
      <w:r w:rsidRPr="00FB675A">
        <w:rPr>
          <w:i/>
          <w:iCs/>
          <w:rPrChange w:id="2040" w:author="Author" w:date="2021-01-25T12:20:00Z">
            <w:rPr>
              <w:i/>
              <w:iCs/>
            </w:rPr>
          </w:rPrChange>
        </w:rPr>
        <w:t>1</w:t>
      </w:r>
      <w:r w:rsidRPr="00FB675A">
        <w:rPr>
          <w:rPrChange w:id="2041" w:author="Author" w:date="2021-01-25T12:20:00Z">
            <w:rPr/>
          </w:rPrChange>
        </w:rPr>
        <w:t>(18).</w:t>
      </w:r>
    </w:p>
    <w:p w14:paraId="123473A7" w14:textId="4A2CA08B" w:rsidR="006A05D6" w:rsidRPr="00FB675A" w:rsidRDefault="00953CFA">
      <w:pPr>
        <w:pStyle w:val="Bibliography"/>
        <w:rPr>
          <w:rPrChange w:id="2042" w:author="Author" w:date="2021-01-25T12:20:00Z">
            <w:rPr/>
          </w:rPrChange>
        </w:rPr>
      </w:pPr>
      <w:bookmarkStart w:id="2043" w:name="ref-morgan2009a"/>
      <w:bookmarkEnd w:id="2036"/>
      <w:r w:rsidRPr="00FB675A">
        <w:rPr>
          <w:rPrChange w:id="2044" w:author="Author" w:date="2021-01-25T12:20:00Z">
            <w:rPr/>
          </w:rPrChange>
        </w:rPr>
        <w:t>Morgan, C. T.</w:t>
      </w:r>
      <w:r w:rsidR="00E4323B" w:rsidRPr="00FB675A">
        <w:rPr>
          <w:rPrChange w:id="2045" w:author="Author" w:date="2021-01-25T12:20:00Z">
            <w:rPr/>
          </w:rPrChange>
        </w:rPr>
        <w:t>;</w:t>
      </w:r>
      <w:r w:rsidRPr="00FB675A">
        <w:rPr>
          <w:rPrChange w:id="2046" w:author="Author" w:date="2021-01-25T12:20:00Z">
            <w:rPr/>
          </w:rPrChange>
        </w:rPr>
        <w:t xml:space="preserve"> Bapat, N. A., &amp; Krustev, V. (2009). The threat and imposition of economic sanctions, 1971–2000. </w:t>
      </w:r>
      <w:r w:rsidRPr="00FB675A">
        <w:rPr>
          <w:i/>
          <w:iCs/>
          <w:rPrChange w:id="2047" w:author="Author" w:date="2021-01-25T12:20:00Z">
            <w:rPr>
              <w:i/>
              <w:iCs/>
            </w:rPr>
          </w:rPrChange>
        </w:rPr>
        <w:t>Conflict Management and Peace Science</w:t>
      </w:r>
      <w:r w:rsidRPr="00FB675A">
        <w:rPr>
          <w:rPrChange w:id="2048" w:author="Author" w:date="2021-01-25T12:20:00Z">
            <w:rPr/>
          </w:rPrChange>
        </w:rPr>
        <w:t xml:space="preserve">, </w:t>
      </w:r>
      <w:r w:rsidRPr="00FB675A">
        <w:rPr>
          <w:i/>
          <w:iCs/>
          <w:rPrChange w:id="2049" w:author="Author" w:date="2021-01-25T12:20:00Z">
            <w:rPr>
              <w:i/>
              <w:iCs/>
            </w:rPr>
          </w:rPrChange>
        </w:rPr>
        <w:t>26</w:t>
      </w:r>
      <w:r w:rsidRPr="00FB675A">
        <w:rPr>
          <w:rPrChange w:id="2050" w:author="Author" w:date="2021-01-25T12:20:00Z">
            <w:rPr/>
          </w:rPrChange>
        </w:rPr>
        <w:t>(1), 92–110.</w:t>
      </w:r>
    </w:p>
    <w:p w14:paraId="01458F62" w14:textId="40469F51" w:rsidR="006A05D6" w:rsidRPr="00FB675A" w:rsidRDefault="00E4323B">
      <w:pPr>
        <w:pStyle w:val="Bibliography"/>
        <w:rPr>
          <w:rPrChange w:id="2051" w:author="Author" w:date="2021-01-25T12:20:00Z">
            <w:rPr/>
          </w:rPrChange>
        </w:rPr>
      </w:pPr>
      <w:bookmarkStart w:id="2052" w:name="ref-navin2016a"/>
      <w:bookmarkEnd w:id="2043"/>
      <w:r w:rsidRPr="00FB675A">
        <w:rPr>
          <w:rPrChange w:id="2053" w:author="Author" w:date="2021-01-25T12:20:00Z">
            <w:rPr/>
          </w:rPrChange>
        </w:rPr>
        <w:t xml:space="preserve">Bapat, </w:t>
      </w:r>
      <w:r w:rsidR="00953CFA" w:rsidRPr="00FB675A">
        <w:rPr>
          <w:rPrChange w:id="2054" w:author="Author" w:date="2021-01-25T12:20:00Z">
            <w:rPr/>
          </w:rPrChange>
        </w:rPr>
        <w:t>N</w:t>
      </w:r>
      <w:r w:rsidRPr="00FB675A">
        <w:rPr>
          <w:rPrChange w:id="2055" w:author="Author" w:date="2021-01-25T12:20:00Z">
            <w:rPr/>
          </w:rPrChange>
        </w:rPr>
        <w:t>.</w:t>
      </w:r>
      <w:r w:rsidR="00953CFA" w:rsidRPr="00FB675A">
        <w:rPr>
          <w:rPrChange w:id="2056" w:author="Author" w:date="2021-01-25T12:20:00Z">
            <w:rPr/>
          </w:rPrChange>
        </w:rPr>
        <w:t xml:space="preserve"> A.</w:t>
      </w:r>
      <w:r w:rsidRPr="00FB675A">
        <w:rPr>
          <w:rPrChange w:id="2057" w:author="Author" w:date="2021-01-25T12:20:00Z">
            <w:rPr/>
          </w:rPrChange>
        </w:rPr>
        <w:t>;</w:t>
      </w:r>
      <w:r w:rsidR="00953CFA" w:rsidRPr="00FB675A">
        <w:rPr>
          <w:rPrChange w:id="2058" w:author="Author" w:date="2021-01-25T12:20:00Z">
            <w:rPr/>
          </w:rPrChange>
        </w:rPr>
        <w:t xml:space="preserve"> K. H. H., Luis De la Calle, &amp; McLean, E. V. (2001). Economic sanctions, transnational terrorism, and the incentive to misrepresent. </w:t>
      </w:r>
      <w:r w:rsidR="00953CFA" w:rsidRPr="00FB675A">
        <w:rPr>
          <w:i/>
          <w:iCs/>
          <w:rPrChange w:id="2059" w:author="Author" w:date="2021-01-25T12:20:00Z">
            <w:rPr>
              <w:i/>
              <w:iCs/>
            </w:rPr>
          </w:rPrChange>
        </w:rPr>
        <w:t>Journal of Politics</w:t>
      </w:r>
      <w:r w:rsidR="00953CFA" w:rsidRPr="00FB675A">
        <w:rPr>
          <w:rPrChange w:id="2060" w:author="Author" w:date="2021-01-25T12:20:00Z">
            <w:rPr/>
          </w:rPrChange>
        </w:rPr>
        <w:t xml:space="preserve">, </w:t>
      </w:r>
      <w:r w:rsidR="00953CFA" w:rsidRPr="00FB675A">
        <w:rPr>
          <w:i/>
          <w:iCs/>
          <w:rPrChange w:id="2061" w:author="Author" w:date="2021-01-25T12:20:00Z">
            <w:rPr>
              <w:i/>
              <w:iCs/>
            </w:rPr>
          </w:rPrChange>
        </w:rPr>
        <w:t>78</w:t>
      </w:r>
      <w:r w:rsidR="00953CFA" w:rsidRPr="00FB675A">
        <w:rPr>
          <w:rPrChange w:id="2062" w:author="Author" w:date="2021-01-25T12:20:00Z">
            <w:rPr/>
          </w:rPrChange>
        </w:rPr>
        <w:t>(1), 249–264.</w:t>
      </w:r>
    </w:p>
    <w:p w14:paraId="649A618A" w14:textId="222FEAC5" w:rsidR="006A05D6" w:rsidRPr="00EA0844" w:rsidRDefault="00953CFA">
      <w:pPr>
        <w:pStyle w:val="Bibliography"/>
      </w:pPr>
      <w:bookmarkStart w:id="2063" w:name="ref-bbc2014"/>
      <w:bookmarkEnd w:id="2052"/>
      <w:r w:rsidRPr="00FB675A">
        <w:rPr>
          <w:rPrChange w:id="2064" w:author="Author" w:date="2021-01-25T12:20:00Z">
            <w:rPr/>
          </w:rPrChange>
        </w:rPr>
        <w:lastRenderedPageBreak/>
        <w:t>B</w:t>
      </w:r>
      <w:r w:rsidR="00952545" w:rsidRPr="00FB675A">
        <w:rPr>
          <w:rPrChange w:id="2065" w:author="Author" w:date="2021-01-25T12:20:00Z">
            <w:rPr/>
          </w:rPrChange>
        </w:rPr>
        <w:t>BC news</w:t>
      </w:r>
      <w:r w:rsidRPr="00FB675A">
        <w:rPr>
          <w:rPrChange w:id="2066" w:author="Author" w:date="2021-01-25T12:20:00Z">
            <w:rPr/>
          </w:rPrChange>
        </w:rPr>
        <w:t xml:space="preserve">. (2014). Iran sanctions: U. S. Moves to isolate ‘major’ banks. </w:t>
      </w:r>
      <w:r w:rsidRPr="00FB675A">
        <w:rPr>
          <w:i/>
          <w:iCs/>
          <w:rPrChange w:id="2067" w:author="Author" w:date="2021-01-25T12:20:00Z">
            <w:rPr>
              <w:i/>
              <w:iCs/>
            </w:rPr>
          </w:rPrChange>
        </w:rPr>
        <w:t>BBC News</w:t>
      </w:r>
      <w:r w:rsidRPr="00FB675A">
        <w:rPr>
          <w:rPrChange w:id="2068" w:author="Author" w:date="2021-01-25T12:20:00Z">
            <w:rPr/>
          </w:rPrChange>
        </w:rPr>
        <w:t xml:space="preserve">. Retrieved from </w:t>
      </w:r>
      <w:r w:rsidR="00FE6D38" w:rsidRPr="00EA0844">
        <w:rPr>
          <w:rStyle w:val="Hyperlink"/>
        </w:rPr>
        <w:fldChar w:fldCharType="begin"/>
      </w:r>
      <w:r w:rsidR="00FE6D38" w:rsidRPr="00FB675A">
        <w:rPr>
          <w:rStyle w:val="Hyperlink"/>
          <w:rPrChange w:id="2069" w:author="Author" w:date="2021-01-25T12:20:00Z">
            <w:rPr>
              <w:rStyle w:val="Hyperlink"/>
            </w:rPr>
          </w:rPrChange>
        </w:rPr>
        <w:instrText xml:space="preserve"> HYPERLINK "https://www.bbc.com/news/world-middle-east-54476894." \h </w:instrText>
      </w:r>
      <w:r w:rsidR="00FE6D38" w:rsidRPr="00FB675A">
        <w:rPr>
          <w:rStyle w:val="Hyperlink"/>
          <w:rPrChange w:id="2070" w:author="Author" w:date="2021-01-25T12:20:00Z">
            <w:rPr>
              <w:rStyle w:val="Hyperlink"/>
            </w:rPr>
          </w:rPrChange>
        </w:rPr>
        <w:fldChar w:fldCharType="separate"/>
      </w:r>
      <w:r w:rsidRPr="00645C74">
        <w:rPr>
          <w:rStyle w:val="Hyperlink"/>
        </w:rPr>
        <w:t>https://www.bbc.com/news/world-middle-east-54476894.</w:t>
      </w:r>
      <w:r w:rsidR="00FE6D38" w:rsidRPr="00645C74">
        <w:rPr>
          <w:rStyle w:val="Hyperlink"/>
        </w:rPr>
        <w:fldChar w:fldCharType="end"/>
      </w:r>
    </w:p>
    <w:p w14:paraId="119CDB28" w14:textId="77777777" w:rsidR="006A05D6" w:rsidRPr="00FB675A" w:rsidRDefault="00953CFA">
      <w:pPr>
        <w:pStyle w:val="Bibliography"/>
        <w:rPr>
          <w:rPrChange w:id="2071" w:author="Author" w:date="2021-01-25T12:20:00Z">
            <w:rPr/>
          </w:rPrChange>
        </w:rPr>
      </w:pPr>
      <w:bookmarkStart w:id="2072" w:name="ref-pape1997a"/>
      <w:bookmarkEnd w:id="2063"/>
      <w:r w:rsidRPr="00645C74">
        <w:t xml:space="preserve">Pape, R. A. (1997). Why economic sanctions do not work. </w:t>
      </w:r>
      <w:r w:rsidRPr="00FC04C7">
        <w:rPr>
          <w:i/>
          <w:iCs/>
        </w:rPr>
        <w:t>International Security</w:t>
      </w:r>
      <w:r w:rsidRPr="00FB675A">
        <w:rPr>
          <w:rPrChange w:id="2073" w:author="Author" w:date="2021-01-25T12:20:00Z">
            <w:rPr/>
          </w:rPrChange>
        </w:rPr>
        <w:t xml:space="preserve">, </w:t>
      </w:r>
      <w:r w:rsidRPr="00FB675A">
        <w:rPr>
          <w:i/>
          <w:iCs/>
          <w:rPrChange w:id="2074" w:author="Author" w:date="2021-01-25T12:20:00Z">
            <w:rPr>
              <w:i/>
              <w:iCs/>
            </w:rPr>
          </w:rPrChange>
        </w:rPr>
        <w:t>22</w:t>
      </w:r>
      <w:r w:rsidRPr="00FB675A">
        <w:rPr>
          <w:rPrChange w:id="2075" w:author="Author" w:date="2021-01-25T12:20:00Z">
            <w:rPr/>
          </w:rPrChange>
        </w:rPr>
        <w:t>(2), 90–136.</w:t>
      </w:r>
    </w:p>
    <w:p w14:paraId="49903B50" w14:textId="77777777" w:rsidR="006A05D6" w:rsidRPr="00FB675A" w:rsidRDefault="00953CFA">
      <w:pPr>
        <w:pStyle w:val="Bibliography"/>
        <w:rPr>
          <w:rPrChange w:id="2076" w:author="Author" w:date="2021-01-25T12:20:00Z">
            <w:rPr/>
          </w:rPrChange>
        </w:rPr>
      </w:pPr>
      <w:bookmarkStart w:id="2077" w:name="ref-putnam1995a"/>
      <w:bookmarkEnd w:id="2072"/>
      <w:commentRangeStart w:id="2078"/>
      <w:r w:rsidRPr="00FB675A">
        <w:rPr>
          <w:rPrChange w:id="2079" w:author="Author" w:date="2021-01-25T12:20:00Z">
            <w:rPr/>
          </w:rPrChange>
        </w:rPr>
        <w:t>Putnam</w:t>
      </w:r>
      <w:commentRangeEnd w:id="2078"/>
      <w:r w:rsidR="00926B61" w:rsidRPr="00EA0844">
        <w:rPr>
          <w:rStyle w:val="CommentReference"/>
        </w:rPr>
        <w:commentReference w:id="2078"/>
      </w:r>
      <w:r w:rsidRPr="00EA0844">
        <w:t>, R. D. (1</w:t>
      </w:r>
      <w:r w:rsidRPr="00645C74">
        <w:t xml:space="preserve">995). Bowling alone: America’s declining social capital. </w:t>
      </w:r>
      <w:r w:rsidRPr="00645C74">
        <w:rPr>
          <w:i/>
          <w:iCs/>
        </w:rPr>
        <w:t>Journal of Democracy</w:t>
      </w:r>
      <w:r w:rsidRPr="00FC04C7">
        <w:t xml:space="preserve">, </w:t>
      </w:r>
      <w:r w:rsidRPr="00FB675A">
        <w:rPr>
          <w:i/>
          <w:iCs/>
          <w:rPrChange w:id="2080" w:author="Author" w:date="2021-01-25T12:20:00Z">
            <w:rPr>
              <w:i/>
              <w:iCs/>
            </w:rPr>
          </w:rPrChange>
        </w:rPr>
        <w:t>6</w:t>
      </w:r>
      <w:r w:rsidRPr="00FB675A">
        <w:rPr>
          <w:rPrChange w:id="2081" w:author="Author" w:date="2021-01-25T12:20:00Z">
            <w:rPr/>
          </w:rPrChange>
        </w:rPr>
        <w:t>(1), 65–78.</w:t>
      </w:r>
    </w:p>
    <w:p w14:paraId="3D40453A" w14:textId="77777777" w:rsidR="006A05D6" w:rsidRPr="00FB675A" w:rsidRDefault="00953CFA">
      <w:pPr>
        <w:pStyle w:val="Bibliography"/>
        <w:rPr>
          <w:rPrChange w:id="2082" w:author="Author" w:date="2021-01-25T12:20:00Z">
            <w:rPr/>
          </w:rPrChange>
        </w:rPr>
      </w:pPr>
      <w:bookmarkStart w:id="2083" w:name="ref-putnam2000a"/>
      <w:bookmarkEnd w:id="2077"/>
      <w:r w:rsidRPr="00FB675A">
        <w:rPr>
          <w:rPrChange w:id="2084" w:author="Author" w:date="2021-01-25T12:20:00Z">
            <w:rPr/>
          </w:rPrChange>
        </w:rPr>
        <w:t xml:space="preserve">Putnam, R. D. (2000). </w:t>
      </w:r>
      <w:r w:rsidRPr="00FB675A">
        <w:rPr>
          <w:i/>
          <w:iCs/>
          <w:rPrChange w:id="2085" w:author="Author" w:date="2021-01-25T12:20:00Z">
            <w:rPr>
              <w:i/>
              <w:iCs/>
            </w:rPr>
          </w:rPrChange>
        </w:rPr>
        <w:t>Bowling alone: The collapse and revival of american community</w:t>
      </w:r>
      <w:r w:rsidRPr="00FB675A">
        <w:rPr>
          <w:rPrChange w:id="2086" w:author="Author" w:date="2021-01-25T12:20:00Z">
            <w:rPr/>
          </w:rPrChange>
        </w:rPr>
        <w:t>. Simon &amp; Schuster.</w:t>
      </w:r>
    </w:p>
    <w:p w14:paraId="65ACA1C0" w14:textId="77777777" w:rsidR="006A05D6" w:rsidRPr="00645C74" w:rsidRDefault="00953CFA">
      <w:pPr>
        <w:pStyle w:val="Bibliography"/>
      </w:pPr>
      <w:bookmarkStart w:id="2087" w:name="ref-putnam1993a"/>
      <w:bookmarkEnd w:id="2083"/>
      <w:commentRangeStart w:id="2088"/>
      <w:r w:rsidRPr="00FB675A">
        <w:rPr>
          <w:rPrChange w:id="2089" w:author="Author" w:date="2021-01-25T12:20:00Z">
            <w:rPr/>
          </w:rPrChange>
        </w:rPr>
        <w:t>Putnam</w:t>
      </w:r>
      <w:commentRangeEnd w:id="2088"/>
      <w:r w:rsidR="00926B61" w:rsidRPr="00EA0844">
        <w:rPr>
          <w:rStyle w:val="CommentReference"/>
        </w:rPr>
        <w:commentReference w:id="2088"/>
      </w:r>
      <w:r w:rsidRPr="00EA0844">
        <w:t xml:space="preserve">, R. D., Leonardi, R., &amp; Nanetti, R. (1993). </w:t>
      </w:r>
      <w:r w:rsidRPr="00645C74">
        <w:rPr>
          <w:i/>
          <w:iCs/>
        </w:rPr>
        <w:t xml:space="preserve">Making democracy work: Civic traditions in modern </w:t>
      </w:r>
      <w:commentRangeStart w:id="2090"/>
      <w:r w:rsidRPr="00645C74">
        <w:rPr>
          <w:i/>
          <w:iCs/>
        </w:rPr>
        <w:t>italy</w:t>
      </w:r>
      <w:r w:rsidRPr="00FC04C7">
        <w:t>.</w:t>
      </w:r>
      <w:commentRangeEnd w:id="2090"/>
      <w:r w:rsidR="00B948D2" w:rsidRPr="00EA0844">
        <w:rPr>
          <w:rStyle w:val="CommentReference"/>
        </w:rPr>
        <w:commentReference w:id="2090"/>
      </w:r>
      <w:r w:rsidRPr="00EA0844">
        <w:t xml:space="preserve"> Princeton, NJ: Princeton University Press.</w:t>
      </w:r>
    </w:p>
    <w:p w14:paraId="2AC6413B" w14:textId="77777777" w:rsidR="006A05D6" w:rsidRPr="00FB675A" w:rsidRDefault="00953CFA">
      <w:pPr>
        <w:pStyle w:val="Bibliography"/>
        <w:rPr>
          <w:rPrChange w:id="2091" w:author="Author" w:date="2021-01-25T12:20:00Z">
            <w:rPr/>
          </w:rPrChange>
        </w:rPr>
      </w:pPr>
      <w:bookmarkStart w:id="2092" w:name="ref-scobell2005a"/>
      <w:bookmarkEnd w:id="2087"/>
      <w:r w:rsidRPr="00645C74">
        <w:t>Scobell</w:t>
      </w:r>
      <w:r w:rsidRPr="00FC04C7">
        <w:t xml:space="preserve">, A. (2005). Making sense of north korea. </w:t>
      </w:r>
      <w:r w:rsidRPr="00FB675A">
        <w:rPr>
          <w:i/>
          <w:iCs/>
          <w:rPrChange w:id="2093" w:author="Author" w:date="2021-01-25T12:20:00Z">
            <w:rPr>
              <w:i/>
              <w:iCs/>
            </w:rPr>
          </w:rPrChange>
        </w:rPr>
        <w:t>Asian Security</w:t>
      </w:r>
      <w:r w:rsidRPr="00FB675A">
        <w:rPr>
          <w:rPrChange w:id="2094" w:author="Author" w:date="2021-01-25T12:20:00Z">
            <w:rPr/>
          </w:rPrChange>
        </w:rPr>
        <w:t xml:space="preserve">, </w:t>
      </w:r>
      <w:r w:rsidRPr="00FB675A">
        <w:rPr>
          <w:i/>
          <w:iCs/>
          <w:rPrChange w:id="2095" w:author="Author" w:date="2021-01-25T12:20:00Z">
            <w:rPr>
              <w:i/>
              <w:iCs/>
            </w:rPr>
          </w:rPrChange>
        </w:rPr>
        <w:t>1</w:t>
      </w:r>
      <w:r w:rsidRPr="00FB675A">
        <w:rPr>
          <w:rPrChange w:id="2096" w:author="Author" w:date="2021-01-25T12:20:00Z">
            <w:rPr/>
          </w:rPrChange>
        </w:rPr>
        <w:t>(3), 245–266.</w:t>
      </w:r>
    </w:p>
    <w:p w14:paraId="12C13F4A" w14:textId="483E2C88" w:rsidR="006A05D6" w:rsidRPr="00EA0844" w:rsidRDefault="00953CFA">
      <w:pPr>
        <w:pStyle w:val="Bibliography"/>
      </w:pPr>
      <w:bookmarkStart w:id="2097" w:name="ref-tsebelis1990a"/>
      <w:bookmarkEnd w:id="2092"/>
      <w:commentRangeStart w:id="2098"/>
      <w:r w:rsidRPr="00FB675A">
        <w:rPr>
          <w:rPrChange w:id="2099" w:author="Author" w:date="2021-01-25T12:20:00Z">
            <w:rPr/>
          </w:rPrChange>
        </w:rPr>
        <w:t>Tsebelis</w:t>
      </w:r>
      <w:commentRangeEnd w:id="2098"/>
      <w:r w:rsidR="00926B61" w:rsidRPr="00EA0844">
        <w:rPr>
          <w:rStyle w:val="CommentReference"/>
        </w:rPr>
        <w:commentReference w:id="2098"/>
      </w:r>
      <w:r w:rsidRPr="00EA0844">
        <w:t xml:space="preserve">, G. (1990). </w:t>
      </w:r>
      <w:r w:rsidRPr="00645C74">
        <w:rPr>
          <w:i/>
          <w:iCs/>
        </w:rPr>
        <w:t>Nested games: Rational choice in comparative politics</w:t>
      </w:r>
      <w:r w:rsidRPr="00645C74">
        <w:t>. C</w:t>
      </w:r>
      <w:r w:rsidRPr="00FC04C7">
        <w:t xml:space="preserve">A: University of California </w:t>
      </w:r>
      <w:commentRangeStart w:id="2100"/>
      <w:r w:rsidRPr="00FC04C7">
        <w:t>Press.</w:t>
      </w:r>
      <w:bookmarkEnd w:id="1880"/>
      <w:bookmarkEnd w:id="1888"/>
      <w:bookmarkEnd w:id="2097"/>
      <w:commentRangeEnd w:id="2100"/>
      <w:r w:rsidR="00BF6102" w:rsidRPr="00EA0844">
        <w:rPr>
          <w:rStyle w:val="CommentReference"/>
        </w:rPr>
        <w:commentReference w:id="2100"/>
      </w:r>
    </w:p>
    <w:p w14:paraId="143F2C75" w14:textId="1DD0D6E4" w:rsidR="00C80865" w:rsidRPr="00645C74" w:rsidRDefault="00C80865">
      <w:pPr>
        <w:pStyle w:val="Bibliography"/>
      </w:pPr>
    </w:p>
    <w:p w14:paraId="40926AA2" w14:textId="4C119CFF" w:rsidR="00C80865" w:rsidRPr="00FC04C7" w:rsidRDefault="00C80865">
      <w:pPr>
        <w:pStyle w:val="Bibliography"/>
      </w:pPr>
    </w:p>
    <w:p w14:paraId="5AC0BBCD" w14:textId="2EF18728" w:rsidR="00C80865" w:rsidRPr="00FB675A" w:rsidRDefault="00C80865">
      <w:pPr>
        <w:pStyle w:val="Bibliography"/>
        <w:rPr>
          <w:rPrChange w:id="2101" w:author="Author" w:date="2021-01-25T12:20:00Z">
            <w:rPr/>
          </w:rPrChange>
        </w:rPr>
      </w:pPr>
    </w:p>
    <w:p w14:paraId="02DAE1A7" w14:textId="220F6829" w:rsidR="00C80865" w:rsidRPr="00FB675A" w:rsidRDefault="00C80865">
      <w:pPr>
        <w:pStyle w:val="Bibliography"/>
        <w:rPr>
          <w:rPrChange w:id="2102" w:author="Author" w:date="2021-01-25T12:20:00Z">
            <w:rPr/>
          </w:rPrChange>
        </w:rPr>
      </w:pPr>
    </w:p>
    <w:p w14:paraId="441BB1FB" w14:textId="7587C6CB" w:rsidR="00C80865" w:rsidRPr="00FB675A" w:rsidRDefault="00C80865">
      <w:pPr>
        <w:pStyle w:val="Bibliography"/>
        <w:rPr>
          <w:rPrChange w:id="2103" w:author="Author" w:date="2021-01-25T12:20:00Z">
            <w:rPr/>
          </w:rPrChange>
        </w:rPr>
      </w:pPr>
    </w:p>
    <w:p w14:paraId="74E24710" w14:textId="27CD319E" w:rsidR="00C80865" w:rsidRPr="00FB675A" w:rsidRDefault="00C80865">
      <w:pPr>
        <w:pStyle w:val="Bibliography"/>
        <w:rPr>
          <w:rPrChange w:id="2104" w:author="Author" w:date="2021-01-25T12:20:00Z">
            <w:rPr/>
          </w:rPrChange>
        </w:rPr>
      </w:pPr>
    </w:p>
    <w:p w14:paraId="05F5372B" w14:textId="174FA9FD" w:rsidR="00C80865" w:rsidRPr="00EA0844" w:rsidRDefault="00212B08">
      <w:pPr>
        <w:pStyle w:val="Bibliography"/>
        <w:jc w:val="center"/>
      </w:pPr>
      <w:commentRangeStart w:id="2105"/>
      <w:r w:rsidRPr="00FB675A">
        <w:rPr>
          <w:rPrChange w:id="2106" w:author="Author" w:date="2021-01-25T12:20:00Z">
            <w:rPr/>
          </w:rPrChange>
        </w:rPr>
        <w:lastRenderedPageBreak/>
        <w:t>Tables and Figures</w:t>
      </w:r>
      <w:commentRangeEnd w:id="2105"/>
      <w:r w:rsidR="00025B1D" w:rsidRPr="00EA0844">
        <w:rPr>
          <w:rStyle w:val="CommentReference"/>
        </w:rPr>
        <w:commentReference w:id="2105"/>
      </w:r>
    </w:p>
    <w:p w14:paraId="29F1265D" w14:textId="0DAF0323" w:rsidR="00212B08" w:rsidRPr="00EA0844" w:rsidRDefault="00212B08">
      <w:pPr>
        <w:pStyle w:val="Bibliography"/>
        <w:jc w:val="center"/>
      </w:pPr>
      <w:commentRangeStart w:id="2107"/>
      <w:r w:rsidRPr="00FB675A">
        <w:rPr>
          <w:rPrChange w:id="2108" w:author="Author" w:date="2021-01-25T12:20:00Z">
            <w:rPr>
              <w:noProof/>
            </w:rPr>
          </w:rPrChange>
        </w:rPr>
        <w:drawing>
          <wp:inline distT="0" distB="0" distL="0" distR="0" wp14:anchorId="6986CBC3" wp14:editId="690F5EA6">
            <wp:extent cx="3676015" cy="24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015" cy="2420620"/>
                    </a:xfrm>
                    <a:prstGeom prst="rect">
                      <a:avLst/>
                    </a:prstGeom>
                    <a:noFill/>
                  </pic:spPr>
                </pic:pic>
              </a:graphicData>
            </a:graphic>
          </wp:inline>
        </w:drawing>
      </w:r>
      <w:commentRangeEnd w:id="2107"/>
      <w:r w:rsidR="000213A3" w:rsidRPr="00FB675A">
        <w:rPr>
          <w:rStyle w:val="CommentReference"/>
          <w:rPrChange w:id="2109" w:author="Author" w:date="2021-01-25T12:20:00Z">
            <w:rPr>
              <w:rStyle w:val="CommentReference"/>
            </w:rPr>
          </w:rPrChange>
        </w:rPr>
        <w:commentReference w:id="2107"/>
      </w:r>
    </w:p>
    <w:p w14:paraId="23597622" w14:textId="77777777" w:rsidR="00212B08" w:rsidRPr="00645C74" w:rsidRDefault="00212B08">
      <w:pPr>
        <w:pStyle w:val="Bibliography"/>
        <w:jc w:val="center"/>
      </w:pPr>
      <w:r w:rsidRPr="00645C74">
        <w:t>Figure 1. Offsetting effects of social capital on the likelihood sanctions are successful.</w:t>
      </w:r>
    </w:p>
    <w:p w14:paraId="3A15C09B" w14:textId="77777777" w:rsidR="00212B08" w:rsidRPr="00FC04C7" w:rsidRDefault="00212B08">
      <w:pPr>
        <w:pStyle w:val="Bibliography"/>
        <w:jc w:val="center"/>
      </w:pPr>
    </w:p>
    <w:p w14:paraId="6F8AD45F" w14:textId="02BBD109" w:rsidR="00212B08" w:rsidRPr="00EA0844" w:rsidRDefault="00212B08">
      <w:pPr>
        <w:pStyle w:val="Bibliography"/>
        <w:jc w:val="center"/>
      </w:pPr>
      <w:r w:rsidRPr="00FB675A">
        <w:rPr>
          <w:rPrChange w:id="2115" w:author="Author" w:date="2021-01-25T12:20:00Z">
            <w:rPr/>
          </w:rPrChange>
        </w:rPr>
        <w:t xml:space="preserve"> </w:t>
      </w:r>
      <w:r w:rsidRPr="00FB675A">
        <w:rPr>
          <w:rPrChange w:id="2116" w:author="Author" w:date="2021-01-25T12:20:00Z">
            <w:rPr>
              <w:noProof/>
            </w:rPr>
          </w:rPrChange>
        </w:rPr>
        <w:drawing>
          <wp:inline distT="0" distB="0" distL="0" distR="0" wp14:anchorId="0E1883FE" wp14:editId="461DDD33">
            <wp:extent cx="485902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2840990"/>
                    </a:xfrm>
                    <a:prstGeom prst="rect">
                      <a:avLst/>
                    </a:prstGeom>
                    <a:noFill/>
                  </pic:spPr>
                </pic:pic>
              </a:graphicData>
            </a:graphic>
          </wp:inline>
        </w:drawing>
      </w:r>
    </w:p>
    <w:p w14:paraId="3C022717" w14:textId="6C09FC68" w:rsidR="00212B08" w:rsidRPr="00645C74" w:rsidRDefault="00212B08">
      <w:pPr>
        <w:pStyle w:val="Bibliography"/>
        <w:jc w:val="center"/>
      </w:pPr>
      <w:r w:rsidRPr="00645C74">
        <w:t>Figure 2. Predicted probability of successful sanctions as a function of Trust.</w:t>
      </w:r>
    </w:p>
    <w:p w14:paraId="56251625" w14:textId="67CF66BA" w:rsidR="000213A3" w:rsidRPr="00FC04C7" w:rsidRDefault="000213A3">
      <w:pPr>
        <w:pStyle w:val="Bibliography"/>
        <w:jc w:val="center"/>
      </w:pPr>
    </w:p>
    <w:p w14:paraId="1AA4CCE2" w14:textId="3F54AF60" w:rsidR="000213A3" w:rsidRPr="00FC04C7" w:rsidRDefault="000213A3">
      <w:pPr>
        <w:pStyle w:val="Bibliography"/>
        <w:jc w:val="center"/>
      </w:pPr>
    </w:p>
    <w:p w14:paraId="39A26A75" w14:textId="4F7D0774" w:rsidR="00212B08" w:rsidRPr="00EA0844" w:rsidRDefault="00212B08">
      <w:pPr>
        <w:pStyle w:val="Bibliography"/>
        <w:jc w:val="center"/>
      </w:pPr>
      <w:r w:rsidRPr="00FB675A">
        <w:rPr>
          <w:rPrChange w:id="2117" w:author="Author" w:date="2021-01-25T12:20:00Z">
            <w:rPr>
              <w:noProof/>
            </w:rPr>
          </w:rPrChange>
        </w:rPr>
        <w:drawing>
          <wp:inline distT="0" distB="0" distL="0" distR="0" wp14:anchorId="7B4132CD" wp14:editId="3F8CACE0">
            <wp:extent cx="5365115" cy="268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115" cy="2688590"/>
                    </a:xfrm>
                    <a:prstGeom prst="rect">
                      <a:avLst/>
                    </a:prstGeom>
                    <a:noFill/>
                  </pic:spPr>
                </pic:pic>
              </a:graphicData>
            </a:graphic>
          </wp:inline>
        </w:drawing>
      </w:r>
    </w:p>
    <w:p w14:paraId="35EFBBB8" w14:textId="6143D4F8" w:rsidR="00212B08" w:rsidRPr="00FB675A" w:rsidRDefault="00212B08">
      <w:pPr>
        <w:pStyle w:val="Bibliography"/>
        <w:jc w:val="center"/>
        <w:rPr>
          <w:i/>
          <w:iCs/>
          <w:rPrChange w:id="2118" w:author="Author" w:date="2021-01-25T12:20:00Z">
            <w:rPr>
              <w:i/>
              <w:iCs/>
            </w:rPr>
          </w:rPrChange>
        </w:rPr>
      </w:pPr>
      <w:r w:rsidRPr="00645C74">
        <w:t xml:space="preserve">Figure 3. Predicted probability of successful sanctions as a function of Membership: </w:t>
      </w:r>
      <w:r w:rsidRPr="00FC04C7">
        <w:rPr>
          <w:i/>
          <w:iCs/>
        </w:rPr>
        <w:t xml:space="preserve">Political </w:t>
      </w:r>
      <w:del w:id="2119" w:author="Author" w:date="2021-01-24T11:26:00Z">
        <w:r w:rsidRPr="00FB675A" w:rsidDel="000213A3">
          <w:rPr>
            <w:i/>
            <w:iCs/>
            <w:rPrChange w:id="2120" w:author="Author" w:date="2021-01-25T12:20:00Z">
              <w:rPr>
                <w:i/>
                <w:iCs/>
              </w:rPr>
            </w:rPrChange>
          </w:rPr>
          <w:delText>P</w:delText>
        </w:r>
      </w:del>
      <w:ins w:id="2121" w:author="Author" w:date="2021-01-24T11:26:00Z">
        <w:r w:rsidR="000213A3" w:rsidRPr="00FB675A">
          <w:rPr>
            <w:i/>
            <w:iCs/>
            <w:rPrChange w:id="2122" w:author="Author" w:date="2021-01-25T12:20:00Z">
              <w:rPr>
                <w:i/>
                <w:iCs/>
              </w:rPr>
            </w:rPrChange>
          </w:rPr>
          <w:t>p</w:t>
        </w:r>
      </w:ins>
      <w:r w:rsidRPr="00FB675A">
        <w:rPr>
          <w:i/>
          <w:iCs/>
          <w:rPrChange w:id="2123" w:author="Author" w:date="2021-01-25T12:20:00Z">
            <w:rPr>
              <w:i/>
              <w:iCs/>
            </w:rPr>
          </w:rPrChange>
        </w:rPr>
        <w:t xml:space="preserve">arty and Professional </w:t>
      </w:r>
      <w:del w:id="2124" w:author="Author" w:date="2021-01-24T11:26:00Z">
        <w:r w:rsidRPr="00FB675A" w:rsidDel="000213A3">
          <w:rPr>
            <w:i/>
            <w:iCs/>
            <w:rPrChange w:id="2125" w:author="Author" w:date="2021-01-25T12:20:00Z">
              <w:rPr>
                <w:i/>
                <w:iCs/>
              </w:rPr>
            </w:rPrChange>
          </w:rPr>
          <w:delText>A</w:delText>
        </w:r>
      </w:del>
      <w:ins w:id="2126" w:author="Author" w:date="2021-01-24T11:26:00Z">
        <w:r w:rsidR="000213A3" w:rsidRPr="00FB675A">
          <w:rPr>
            <w:i/>
            <w:iCs/>
            <w:rPrChange w:id="2127" w:author="Author" w:date="2021-01-25T12:20:00Z">
              <w:rPr>
                <w:i/>
                <w:iCs/>
              </w:rPr>
            </w:rPrChange>
          </w:rPr>
          <w:t>a</w:t>
        </w:r>
      </w:ins>
      <w:r w:rsidRPr="00FB675A">
        <w:rPr>
          <w:i/>
          <w:iCs/>
          <w:rPrChange w:id="2128" w:author="Author" w:date="2021-01-25T12:20:00Z">
            <w:rPr>
              <w:i/>
              <w:iCs/>
            </w:rPr>
          </w:rPrChange>
        </w:rPr>
        <w:t>ssociation.</w:t>
      </w:r>
    </w:p>
    <w:p w14:paraId="49015D1B" w14:textId="77777777" w:rsidR="00212B08" w:rsidRPr="00FB675A" w:rsidRDefault="00212B08">
      <w:pPr>
        <w:pStyle w:val="Bibliography"/>
        <w:jc w:val="center"/>
        <w:rPr>
          <w:rPrChange w:id="2129" w:author="Author" w:date="2021-01-25T12:20:00Z">
            <w:rPr/>
          </w:rPrChange>
        </w:rPr>
      </w:pPr>
    </w:p>
    <w:p w14:paraId="545DB7CA" w14:textId="669C7936" w:rsidR="00212B08" w:rsidRPr="00EA0844" w:rsidRDefault="00212B08">
      <w:pPr>
        <w:pStyle w:val="Bibliography"/>
        <w:jc w:val="center"/>
      </w:pPr>
      <w:r w:rsidRPr="00FB675A">
        <w:rPr>
          <w:rPrChange w:id="2130" w:author="Author" w:date="2021-01-25T12:20:00Z">
            <w:rPr/>
          </w:rPrChange>
        </w:rPr>
        <w:lastRenderedPageBreak/>
        <w:t xml:space="preserve"> </w:t>
      </w:r>
      <w:r w:rsidR="000213A3" w:rsidRPr="00FB675A">
        <w:rPr>
          <w:rPrChange w:id="2131" w:author="Author" w:date="2021-01-25T12:20:00Z">
            <w:rPr>
              <w:noProof/>
            </w:rPr>
          </w:rPrChange>
        </w:rPr>
        <w:drawing>
          <wp:inline distT="0" distB="0" distL="0" distR="0" wp14:anchorId="12AA55FD" wp14:editId="210C0EB2">
            <wp:extent cx="4938395" cy="493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8395" cy="4938395"/>
                    </a:xfrm>
                    <a:prstGeom prst="rect">
                      <a:avLst/>
                    </a:prstGeom>
                    <a:noFill/>
                  </pic:spPr>
                </pic:pic>
              </a:graphicData>
            </a:graphic>
          </wp:inline>
        </w:drawing>
      </w:r>
    </w:p>
    <w:p w14:paraId="2A609833" w14:textId="6C66BF86" w:rsidR="00212B08" w:rsidRPr="00FB675A" w:rsidRDefault="00212B08">
      <w:pPr>
        <w:pStyle w:val="Bibliography"/>
        <w:jc w:val="center"/>
        <w:rPr>
          <w:i/>
          <w:iCs/>
          <w:rPrChange w:id="2132" w:author="Author" w:date="2021-01-25T12:20:00Z">
            <w:rPr>
              <w:i/>
              <w:iCs/>
            </w:rPr>
          </w:rPrChange>
        </w:rPr>
      </w:pPr>
      <w:r w:rsidRPr="00645C74">
        <w:t xml:space="preserve">Figure 4. Predicted probability of successful sanctions as a function of confidence: </w:t>
      </w:r>
      <w:r w:rsidRPr="00FC04C7">
        <w:rPr>
          <w:i/>
          <w:iCs/>
        </w:rPr>
        <w:t xml:space="preserve">Professional </w:t>
      </w:r>
      <w:del w:id="2133" w:author="Author" w:date="2021-01-24T11:24:00Z">
        <w:r w:rsidRPr="00FB675A" w:rsidDel="000213A3">
          <w:rPr>
            <w:i/>
            <w:iCs/>
            <w:rPrChange w:id="2134" w:author="Author" w:date="2021-01-25T12:20:00Z">
              <w:rPr>
                <w:i/>
                <w:iCs/>
              </w:rPr>
            </w:rPrChange>
          </w:rPr>
          <w:delText>P</w:delText>
        </w:r>
      </w:del>
      <w:ins w:id="2135" w:author="Author" w:date="2021-01-24T11:24:00Z">
        <w:r w:rsidR="000213A3" w:rsidRPr="00FB675A">
          <w:rPr>
            <w:i/>
            <w:iCs/>
            <w:rPrChange w:id="2136" w:author="Author" w:date="2021-01-25T12:20:00Z">
              <w:rPr>
                <w:i/>
                <w:iCs/>
              </w:rPr>
            </w:rPrChange>
          </w:rPr>
          <w:t>p</w:t>
        </w:r>
      </w:ins>
      <w:r w:rsidRPr="00FB675A">
        <w:rPr>
          <w:i/>
          <w:iCs/>
          <w:rPrChange w:id="2137" w:author="Author" w:date="2021-01-25T12:20:00Z">
            <w:rPr>
              <w:i/>
              <w:iCs/>
            </w:rPr>
          </w:rPrChange>
        </w:rPr>
        <w:t xml:space="preserve">arty, </w:t>
      </w:r>
      <w:del w:id="2138" w:author="Author" w:date="2021-01-24T11:24:00Z">
        <w:r w:rsidRPr="00FB675A" w:rsidDel="000213A3">
          <w:rPr>
            <w:i/>
            <w:iCs/>
            <w:rPrChange w:id="2139" w:author="Author" w:date="2021-01-25T12:20:00Z">
              <w:rPr>
                <w:i/>
                <w:iCs/>
              </w:rPr>
            </w:rPrChange>
          </w:rPr>
          <w:delText>G</w:delText>
        </w:r>
      </w:del>
      <w:ins w:id="2140" w:author="Author" w:date="2021-01-24T11:24:00Z">
        <w:r w:rsidR="000213A3" w:rsidRPr="00FB675A">
          <w:rPr>
            <w:i/>
            <w:iCs/>
            <w:rPrChange w:id="2141" w:author="Author" w:date="2021-01-25T12:20:00Z">
              <w:rPr>
                <w:i/>
                <w:iCs/>
              </w:rPr>
            </w:rPrChange>
          </w:rPr>
          <w:t>g</w:t>
        </w:r>
      </w:ins>
      <w:r w:rsidRPr="00FB675A">
        <w:rPr>
          <w:i/>
          <w:iCs/>
          <w:rPrChange w:id="2142" w:author="Author" w:date="2021-01-25T12:20:00Z">
            <w:rPr>
              <w:i/>
              <w:iCs/>
            </w:rPr>
          </w:rPrChange>
        </w:rPr>
        <w:t xml:space="preserve">overnment, </w:t>
      </w:r>
      <w:del w:id="2143" w:author="Author" w:date="2021-01-24T11:24:00Z">
        <w:r w:rsidRPr="00FB675A" w:rsidDel="000213A3">
          <w:rPr>
            <w:i/>
            <w:iCs/>
            <w:rPrChange w:id="2144" w:author="Author" w:date="2021-01-25T12:20:00Z">
              <w:rPr>
                <w:i/>
                <w:iCs/>
              </w:rPr>
            </w:rPrChange>
          </w:rPr>
          <w:delText>P</w:delText>
        </w:r>
      </w:del>
      <w:ins w:id="2145" w:author="Author" w:date="2021-01-24T11:24:00Z">
        <w:r w:rsidR="000213A3" w:rsidRPr="00FB675A">
          <w:rPr>
            <w:i/>
            <w:iCs/>
            <w:rPrChange w:id="2146" w:author="Author" w:date="2021-01-25T12:20:00Z">
              <w:rPr>
                <w:i/>
                <w:iCs/>
              </w:rPr>
            </w:rPrChange>
          </w:rPr>
          <w:t>p</w:t>
        </w:r>
      </w:ins>
      <w:r w:rsidRPr="00FB675A">
        <w:rPr>
          <w:i/>
          <w:iCs/>
          <w:rPrChange w:id="2147" w:author="Author" w:date="2021-01-25T12:20:00Z">
            <w:rPr>
              <w:i/>
              <w:iCs/>
            </w:rPr>
          </w:rPrChange>
        </w:rPr>
        <w:t xml:space="preserve">arliaments, and </w:t>
      </w:r>
      <w:del w:id="2148" w:author="Author" w:date="2021-01-24T11:24:00Z">
        <w:r w:rsidRPr="00FB675A" w:rsidDel="000213A3">
          <w:rPr>
            <w:i/>
            <w:iCs/>
            <w:rPrChange w:id="2149" w:author="Author" w:date="2021-01-25T12:20:00Z">
              <w:rPr>
                <w:i/>
                <w:iCs/>
              </w:rPr>
            </w:rPrChange>
          </w:rPr>
          <w:delText>C</w:delText>
        </w:r>
      </w:del>
      <w:ins w:id="2150" w:author="Author" w:date="2021-01-24T11:24:00Z">
        <w:r w:rsidR="000213A3" w:rsidRPr="00FB675A">
          <w:rPr>
            <w:i/>
            <w:iCs/>
            <w:rPrChange w:id="2151" w:author="Author" w:date="2021-01-25T12:20:00Z">
              <w:rPr>
                <w:i/>
                <w:iCs/>
              </w:rPr>
            </w:rPrChange>
          </w:rPr>
          <w:t>c</w:t>
        </w:r>
      </w:ins>
      <w:r w:rsidRPr="00FB675A">
        <w:rPr>
          <w:i/>
          <w:iCs/>
          <w:rPrChange w:id="2152" w:author="Author" w:date="2021-01-25T12:20:00Z">
            <w:rPr>
              <w:i/>
              <w:iCs/>
            </w:rPr>
          </w:rPrChange>
        </w:rPr>
        <w:t>ourts.</w:t>
      </w:r>
    </w:p>
    <w:p w14:paraId="6638FDE3" w14:textId="77777777" w:rsidR="00212B08" w:rsidRPr="00FB675A" w:rsidRDefault="00212B08">
      <w:pPr>
        <w:pStyle w:val="Bibliography"/>
        <w:jc w:val="center"/>
        <w:rPr>
          <w:rPrChange w:id="2153" w:author="Author" w:date="2021-01-25T12:20:00Z">
            <w:rPr/>
          </w:rPrChange>
        </w:rPr>
      </w:pPr>
    </w:p>
    <w:p w14:paraId="0A6F3C32" w14:textId="6864FA1E" w:rsidR="00C80865" w:rsidRPr="00FB675A" w:rsidRDefault="00C80865">
      <w:pPr>
        <w:pStyle w:val="Bibliography"/>
        <w:rPr>
          <w:rPrChange w:id="2154" w:author="Author" w:date="2021-01-25T12:20:00Z">
            <w:rPr/>
          </w:rPrChange>
        </w:rPr>
      </w:pPr>
    </w:p>
    <w:p w14:paraId="04DC3455" w14:textId="77777777" w:rsidR="00C80865" w:rsidRPr="00FB675A" w:rsidRDefault="00C80865">
      <w:pPr>
        <w:pStyle w:val="Bibliography"/>
        <w:rPr>
          <w:rPrChange w:id="2155" w:author="Author" w:date="2021-01-25T12:20:00Z">
            <w:rPr/>
          </w:rPrChange>
        </w:rPr>
      </w:pPr>
    </w:p>
    <w:sectPr w:rsidR="00C80865" w:rsidRPr="00FB675A" w:rsidSect="00926B61">
      <w:headerReference w:type="even" r:id="rId14"/>
      <w:headerReference w:type="default" r:id="rId15"/>
      <w:headerReference w:type="first" r:id="rId16"/>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1-01-24T13:01:00Z" w:initials="A">
    <w:p w14:paraId="7E879D56" w14:textId="77777777" w:rsidR="00AC0FEC" w:rsidRDefault="00AC0FEC">
      <w:pPr>
        <w:pStyle w:val="CommentText"/>
      </w:pPr>
      <w:r>
        <w:rPr>
          <w:rStyle w:val="CommentReference"/>
        </w:rPr>
        <w:annotationRef/>
      </w:r>
      <w:r>
        <w:t>Dear Author,</w:t>
      </w:r>
    </w:p>
    <w:p w14:paraId="3A27ED26" w14:textId="77777777" w:rsidR="00AC0FEC" w:rsidRDefault="00AC0FEC">
      <w:pPr>
        <w:pStyle w:val="CommentText"/>
      </w:pPr>
      <w:r w:rsidRPr="00AC0FEC">
        <w:t>Thank you for using our service. Please go through all the comments and allow us to check any further changes made to the edited files to prevent negative journal comments on language.</w:t>
      </w:r>
    </w:p>
    <w:p w14:paraId="18A05244" w14:textId="77777777" w:rsidR="00AC0FEC" w:rsidRDefault="00AC0FEC">
      <w:pPr>
        <w:pStyle w:val="CommentText"/>
      </w:pPr>
      <w:r w:rsidRPr="00AC0FEC">
        <w:t>I have edited the text as per American language conventions. Although this document did not require heavy or extensive revisions, I have carefully checked it for language, grammar, readability, improved clarity, and an appropriate tone. I have also checked the manuscript for conformance with the formatting guidelines provided. In the cases where additional information is required from you, I have added comments to bring them to your attention.</w:t>
      </w:r>
    </w:p>
    <w:p w14:paraId="78F319EF" w14:textId="77777777" w:rsidR="00AC0FEC" w:rsidRDefault="00AC0FEC" w:rsidP="00AC0FEC">
      <w:pPr>
        <w:pStyle w:val="CommentText"/>
      </w:pPr>
      <w:r>
        <w:t>Please feel free to revert for any clarification you may need.</w:t>
      </w:r>
    </w:p>
    <w:p w14:paraId="33B6ED2A" w14:textId="2136E727" w:rsidR="00AC0FEC" w:rsidRDefault="00AC0FEC" w:rsidP="00AC0FEC">
      <w:pPr>
        <w:pStyle w:val="CommentText"/>
      </w:pPr>
      <w:r>
        <w:t>My best wishes for your success with the manuscript.</w:t>
      </w:r>
    </w:p>
  </w:comment>
  <w:comment w:id="1" w:author="Author" w:date="2021-01-22T01:03:00Z" w:initials="A">
    <w:p w14:paraId="2C0EF939" w14:textId="65DC227D" w:rsidR="00926B61" w:rsidRDefault="00926B61">
      <w:pPr>
        <w:pStyle w:val="CommentText"/>
      </w:pPr>
      <w:r>
        <w:rPr>
          <w:rStyle w:val="CommentReference"/>
        </w:rPr>
        <w:annotationRef/>
      </w:r>
      <w:r>
        <w:t>The journal guidelines specify that ‘</w:t>
      </w:r>
      <w:r w:rsidRPr="00BC6338">
        <w:t>Sentence case’ (instead of ‘Capitalizing Each Word’) should be used for the title as well as all headings, subheadings, variable names, and table and figure contents.</w:t>
      </w:r>
    </w:p>
  </w:comment>
  <w:comment w:id="12" w:author="Author" w:date="2021-01-24T11:56:00Z" w:initials="A">
    <w:p w14:paraId="1A98649C" w14:textId="37AD7B7A" w:rsidR="00F81A41" w:rsidRDefault="00F81A41" w:rsidP="00F81A41">
      <w:pPr>
        <w:pStyle w:val="CommentText"/>
      </w:pPr>
      <w:r>
        <w:rPr>
          <w:rStyle w:val="CommentReference"/>
        </w:rPr>
        <w:annotationRef/>
      </w:r>
      <w:r>
        <w:t>At first submission, the journal requires that the manuscript:</w:t>
      </w:r>
    </w:p>
    <w:p w14:paraId="63587376" w14:textId="77777777" w:rsidR="00F81A41" w:rsidRDefault="00F81A41" w:rsidP="00F81A41">
      <w:pPr>
        <w:pStyle w:val="CommentText"/>
      </w:pPr>
    </w:p>
    <w:p w14:paraId="535257F3" w14:textId="0FCD6CCC" w:rsidR="00F81A41" w:rsidRDefault="00F81A41" w:rsidP="00F81A41">
      <w:pPr>
        <w:pStyle w:val="CommentText"/>
        <w:numPr>
          <w:ilvl w:val="0"/>
          <w:numId w:val="19"/>
        </w:numPr>
      </w:pPr>
      <w:r>
        <w:t>is anonymous (author details should appear only on separate title page; see Section X);</w:t>
      </w:r>
    </w:p>
    <w:p w14:paraId="1904D634" w14:textId="035A3874" w:rsidR="00F81A41" w:rsidRDefault="00F81A41" w:rsidP="00F81A41">
      <w:pPr>
        <w:pStyle w:val="CommentText"/>
        <w:numPr>
          <w:ilvl w:val="0"/>
          <w:numId w:val="19"/>
        </w:numPr>
      </w:pPr>
      <w:r>
        <w:t>uses the author-date citation system;</w:t>
      </w:r>
    </w:p>
    <w:p w14:paraId="699A42F5" w14:textId="66282B47" w:rsidR="00F81A41" w:rsidRDefault="00F81A41" w:rsidP="00F81A41">
      <w:pPr>
        <w:pStyle w:val="CommentText"/>
        <w:numPr>
          <w:ilvl w:val="0"/>
          <w:numId w:val="19"/>
        </w:numPr>
      </w:pPr>
      <w:r>
        <w:t>includes an alphabetical list of references;</w:t>
      </w:r>
    </w:p>
    <w:p w14:paraId="5E07A870" w14:textId="363B27D6" w:rsidR="00F81A41" w:rsidRDefault="00F81A41" w:rsidP="00F81A41">
      <w:pPr>
        <w:pStyle w:val="CommentText"/>
        <w:numPr>
          <w:ilvl w:val="0"/>
          <w:numId w:val="19"/>
        </w:numPr>
      </w:pPr>
      <w:r>
        <w:t>complies in word count (maximum 10,000 words for regular articles, 6.000 words for special data features and viewpoint articles, and 5,000 words for review essays, including all elements);</w:t>
      </w:r>
    </w:p>
    <w:p w14:paraId="66D5BF0E" w14:textId="41489066" w:rsidR="00F81A41" w:rsidRDefault="00F81A41" w:rsidP="00F81A41">
      <w:pPr>
        <w:pStyle w:val="CommentText"/>
        <w:numPr>
          <w:ilvl w:val="0"/>
          <w:numId w:val="19"/>
        </w:numPr>
      </w:pPr>
      <w:r>
        <w:t>uses ample line spacing throughout (1.5 or double);</w:t>
      </w:r>
    </w:p>
    <w:p w14:paraId="310F6B48" w14:textId="51316964" w:rsidR="00F81A41" w:rsidRDefault="00F81A41" w:rsidP="00F81A41">
      <w:pPr>
        <w:pStyle w:val="CommentText"/>
        <w:numPr>
          <w:ilvl w:val="0"/>
          <w:numId w:val="19"/>
        </w:numPr>
      </w:pPr>
      <w:r>
        <w:t>includes an abstract (200–300 words).</w:t>
      </w:r>
    </w:p>
    <w:p w14:paraId="379371EA" w14:textId="355A1241" w:rsidR="00F81A41" w:rsidRDefault="00F81A41" w:rsidP="00F81A41">
      <w:pPr>
        <w:pStyle w:val="CommentText"/>
      </w:pPr>
      <w:bookmarkStart w:id="18" w:name="_Hlk62388713"/>
      <w:r w:rsidRPr="00AC0FEC">
        <w:rPr>
          <w:b/>
          <w:bCs/>
        </w:rPr>
        <w:t>After conditional acceptance</w:t>
      </w:r>
      <w:r>
        <w:t>, the journal requires that the manuscript follows points (2)</w:t>
      </w:r>
      <w:r w:rsidR="00CB51DB">
        <w:t xml:space="preserve"> </w:t>
      </w:r>
      <w:r>
        <w:t>–</w:t>
      </w:r>
      <w:r w:rsidR="00CB51DB">
        <w:t xml:space="preserve"> </w:t>
      </w:r>
      <w:r>
        <w:t>(6) above and, in addition:</w:t>
      </w:r>
      <w:r w:rsidR="00CB51DB">
        <w:t xml:space="preserve"> </w:t>
      </w:r>
    </w:p>
    <w:p w14:paraId="2E85DFCC" w14:textId="77777777" w:rsidR="00F81A41" w:rsidRDefault="00F81A41" w:rsidP="00F81A41">
      <w:pPr>
        <w:pStyle w:val="CommentText"/>
      </w:pPr>
    </w:p>
    <w:p w14:paraId="60E75B04" w14:textId="46ECAC88" w:rsidR="00F81A41" w:rsidRDefault="00F81A41" w:rsidP="00F81A41">
      <w:pPr>
        <w:pStyle w:val="CommentText"/>
        <w:numPr>
          <w:ilvl w:val="0"/>
          <w:numId w:val="20"/>
        </w:numPr>
      </w:pPr>
      <w:r>
        <w:t xml:space="preserve"> is completely compliant with JPR style (see detailed instructions in Sections X-XX);</w:t>
      </w:r>
    </w:p>
    <w:p w14:paraId="269B945A" w14:textId="3093054C" w:rsidR="00F81A41" w:rsidRDefault="00F81A41" w:rsidP="00F81A41">
      <w:pPr>
        <w:pStyle w:val="CommentText"/>
        <w:numPr>
          <w:ilvl w:val="0"/>
          <w:numId w:val="20"/>
        </w:numPr>
      </w:pPr>
      <w:r>
        <w:t>includes a first page with a) name and affiliation (department and institution) of author(s), b) abstract, c) keywords, and d) e-mail address of corresponding author;</w:t>
      </w:r>
    </w:p>
    <w:bookmarkEnd w:id="18"/>
    <w:p w14:paraId="399709C0" w14:textId="46255410" w:rsidR="00F81A41" w:rsidRDefault="00F81A41" w:rsidP="00F81A41">
      <w:pPr>
        <w:pStyle w:val="CommentText"/>
        <w:numPr>
          <w:ilvl w:val="0"/>
          <w:numId w:val="20"/>
        </w:numPr>
      </w:pPr>
      <w:r>
        <w:t xml:space="preserve"> includes a replication data statement.</w:t>
      </w:r>
    </w:p>
    <w:p w14:paraId="725DE868" w14:textId="014493D1" w:rsidR="00F81A41" w:rsidRDefault="00F81A41" w:rsidP="00F81A41">
      <w:pPr>
        <w:pStyle w:val="CommentText"/>
        <w:numPr>
          <w:ilvl w:val="0"/>
          <w:numId w:val="20"/>
        </w:numPr>
      </w:pPr>
      <w:r>
        <w:t>includes a bibliographical statement.</w:t>
      </w:r>
    </w:p>
    <w:p w14:paraId="6222054E" w14:textId="037577DE" w:rsidR="00F81A41" w:rsidRDefault="00F81A41" w:rsidP="00F81A41">
      <w:pPr>
        <w:pStyle w:val="CommentText"/>
      </w:pPr>
    </w:p>
  </w:comment>
  <w:comment w:id="25" w:author="Author" w:date="2021-01-22T01:06:00Z" w:initials="A">
    <w:p w14:paraId="18CF189D" w14:textId="3AD871F9" w:rsidR="00926B61" w:rsidRDefault="00926B61">
      <w:pPr>
        <w:pStyle w:val="CommentText"/>
      </w:pPr>
      <w:r>
        <w:rPr>
          <w:rStyle w:val="CommentReference"/>
        </w:rPr>
        <w:annotationRef/>
      </w:r>
      <w:r>
        <w:t>As per journal guidelines ‘a</w:t>
      </w:r>
      <w:r w:rsidRPr="00BC6338">
        <w:t>bstracts should be written in the present tense and in the third person</w:t>
      </w:r>
      <w:r>
        <w:t>’</w:t>
      </w:r>
      <w:r w:rsidR="005505E5">
        <w:t>.</w:t>
      </w:r>
    </w:p>
  </w:comment>
  <w:comment w:id="81" w:author="Author" w:date="2021-01-22T01:13:00Z" w:initials="A">
    <w:p w14:paraId="4FB21791" w14:textId="3F903C31" w:rsidR="00926B61" w:rsidRDefault="00926B61">
      <w:pPr>
        <w:pStyle w:val="CommentText"/>
      </w:pPr>
      <w:r>
        <w:rPr>
          <w:rStyle w:val="CommentReference"/>
        </w:rPr>
        <w:annotationRef/>
      </w:r>
      <w:r>
        <w:t>This sentence may not be clear for your readers, do you mean, ‘With six nuclear tests b</w:t>
      </w:r>
      <w:r w:rsidRPr="00ED7EC3">
        <w:t>etween October 2006 and September 2017, the economic sanctions have been strengthened every time</w:t>
      </w:r>
      <w:r>
        <w:t>’.</w:t>
      </w:r>
    </w:p>
  </w:comment>
  <w:comment w:id="95" w:author="Author" w:date="2021-01-22T01:16:00Z" w:initials="A">
    <w:p w14:paraId="33FC2CDD" w14:textId="35028BCF" w:rsidR="00926B61" w:rsidRDefault="00926B61">
      <w:pPr>
        <w:pStyle w:val="CommentText"/>
      </w:pPr>
      <w:r>
        <w:rPr>
          <w:rStyle w:val="CommentReference"/>
        </w:rPr>
        <w:annotationRef/>
      </w:r>
      <w:r>
        <w:rPr>
          <w:rStyle w:val="CommentReference"/>
        </w:rPr>
        <w:t xml:space="preserve"> As per the journal ‘</w:t>
      </w:r>
      <w:r w:rsidRPr="00ED7EC3">
        <w:rPr>
          <w:rStyle w:val="CommentReference"/>
        </w:rPr>
        <w:t>Dates should be written in the following form: ‘11 June 2014</w:t>
      </w:r>
      <w:r>
        <w:rPr>
          <w:rStyle w:val="CommentReference"/>
        </w:rPr>
        <w:t>’.</w:t>
      </w:r>
    </w:p>
  </w:comment>
  <w:comment w:id="130" w:author="Author" w:date="2021-01-22T01:28:00Z" w:initials="A">
    <w:p w14:paraId="6501AFBA" w14:textId="77777777" w:rsidR="00926B61" w:rsidRDefault="00926B61">
      <w:pPr>
        <w:pStyle w:val="CommentText"/>
      </w:pPr>
      <w:r>
        <w:rPr>
          <w:rStyle w:val="CommentReference"/>
        </w:rPr>
        <w:annotationRef/>
      </w:r>
      <w:r>
        <w:t>This sentence seems incomplete, do you mean to say, ‘</w:t>
      </w:r>
      <w:r w:rsidRPr="00687081">
        <w:t>Th</w:t>
      </w:r>
      <w:r>
        <w:t>erefore</w:t>
      </w:r>
      <w:r w:rsidRPr="00687081">
        <w:t>, for a leader to be successful</w:t>
      </w:r>
      <w:r>
        <w:t xml:space="preserve"> </w:t>
      </w:r>
      <w:r w:rsidRPr="00687081">
        <w:t xml:space="preserve">it is essential </w:t>
      </w:r>
      <w:r>
        <w:t>that</w:t>
      </w:r>
      <w:r w:rsidRPr="00687081">
        <w:t xml:space="preserve"> a sanction is costly for </w:t>
      </w:r>
      <w:r>
        <w:t>the</w:t>
      </w:r>
      <w:r w:rsidRPr="00687081">
        <w:t xml:space="preserve"> leader</w:t>
      </w:r>
      <w:r>
        <w:t>’.</w:t>
      </w:r>
    </w:p>
    <w:p w14:paraId="777895F5" w14:textId="00811714" w:rsidR="00926B61" w:rsidRDefault="00926B61">
      <w:pPr>
        <w:pStyle w:val="CommentText"/>
      </w:pPr>
      <w:r>
        <w:t>‘Therefore, to ensure the success of a leader, it is essential to ensure that a sanction is costly’</w:t>
      </w:r>
      <w:r w:rsidR="005505E5">
        <w:t>.</w:t>
      </w:r>
    </w:p>
  </w:comment>
  <w:comment w:id="235" w:author="Author" w:date="2021-01-22T11:21:00Z" w:initials="A">
    <w:p w14:paraId="2F907910" w14:textId="746E67AB" w:rsidR="00926B61" w:rsidRDefault="00926B61">
      <w:pPr>
        <w:pStyle w:val="CommentText"/>
      </w:pPr>
      <w:r>
        <w:rPr>
          <w:rStyle w:val="CommentReference"/>
        </w:rPr>
        <w:annotationRef/>
      </w:r>
      <w:r>
        <w:t xml:space="preserve">The journal mandates that, </w:t>
      </w:r>
      <w:r w:rsidRPr="00484473">
        <w:t xml:space="preserve">‘single’ quotation marks </w:t>
      </w:r>
      <w:r>
        <w:t xml:space="preserve">are used </w:t>
      </w:r>
      <w:r w:rsidRPr="00484473">
        <w:t>for quoted words, phrases</w:t>
      </w:r>
      <w:r w:rsidR="004F6593">
        <w:t>,</w:t>
      </w:r>
      <w:r w:rsidRPr="00484473">
        <w:t xml:space="preserve"> and sentences </w:t>
      </w:r>
      <w:r>
        <w:t xml:space="preserve">that </w:t>
      </w:r>
      <w:r w:rsidRPr="00484473">
        <w:t>run into the text. “Double” quotation marks should be used only for ‘quotations “within” quotations’</w:t>
      </w:r>
      <w:r w:rsidR="005505E5">
        <w:t>.</w:t>
      </w:r>
    </w:p>
  </w:comment>
  <w:comment w:id="271" w:author="Author" w:date="2021-01-24T13:09:00Z" w:initials="A">
    <w:p w14:paraId="4005F947" w14:textId="7D9E676A" w:rsidR="005505E5" w:rsidRDefault="005505E5">
      <w:pPr>
        <w:pStyle w:val="CommentText"/>
      </w:pPr>
      <w:r>
        <w:rPr>
          <w:rStyle w:val="CommentReference"/>
        </w:rPr>
        <w:annotationRef/>
      </w:r>
      <w:r w:rsidRPr="005505E5">
        <w:t>Lastly is considered to be ‘stylistically unattractive’</w:t>
      </w:r>
      <w:r>
        <w:t>,</w:t>
      </w:r>
      <w:r w:rsidRPr="005505E5">
        <w:t xml:space="preserve"> hence I replaced it with ‘finally’</w:t>
      </w:r>
      <w:r>
        <w:t>.</w:t>
      </w:r>
    </w:p>
  </w:comment>
  <w:comment w:id="377" w:author="Author" w:date="2021-01-24T14:11:00Z" w:initials="A">
    <w:p w14:paraId="5EBB2B50" w14:textId="77EB8168" w:rsidR="00DE3356" w:rsidRDefault="00DE3356">
      <w:pPr>
        <w:pStyle w:val="CommentText"/>
      </w:pPr>
      <w:r>
        <w:rPr>
          <w:rStyle w:val="CommentReference"/>
        </w:rPr>
        <w:annotationRef/>
      </w:r>
      <w:r>
        <w:t xml:space="preserve">As per the guidelines </w:t>
      </w:r>
      <w:r w:rsidRPr="00DE3356">
        <w:t>‘et al.’ is used for four (4) or more authors</w:t>
      </w:r>
      <w:r>
        <w:t>.</w:t>
      </w:r>
    </w:p>
  </w:comment>
  <w:comment w:id="444" w:author="Author" w:date="2021-01-24T12:06:00Z" w:initials="A">
    <w:p w14:paraId="5EA83F84" w14:textId="502AEE75" w:rsidR="00F81A41" w:rsidRDefault="00F81A41">
      <w:pPr>
        <w:pStyle w:val="CommentText"/>
      </w:pPr>
      <w:r>
        <w:rPr>
          <w:rStyle w:val="CommentReference"/>
        </w:rPr>
        <w:annotationRef/>
      </w:r>
      <w:r>
        <w:t>T</w:t>
      </w:r>
      <w:r w:rsidRPr="00F81A41">
        <w:t xml:space="preserve">he em dash (—) </w:t>
      </w:r>
      <w:r>
        <w:t xml:space="preserve">should not be mistaken </w:t>
      </w:r>
      <w:r w:rsidRPr="00F81A41">
        <w:t>for the slightly narrower en dash (–) or the even narrower hyphen (-). Those marks serve different purposes. Depending on the context, the em dash can take the place of commas, parentheses, or colons⁠. The em dash is typically used without spaces on either side.</w:t>
      </w:r>
    </w:p>
  </w:comment>
  <w:comment w:id="565" w:author="Author" w:date="2021-01-24T00:01:00Z" w:initials="A">
    <w:p w14:paraId="2E5A4C22" w14:textId="4BAB79CC" w:rsidR="00926B61" w:rsidRDefault="00926B61">
      <w:pPr>
        <w:pStyle w:val="CommentText"/>
      </w:pPr>
      <w:r>
        <w:rPr>
          <w:rStyle w:val="CommentReference"/>
        </w:rPr>
        <w:annotationRef/>
      </w:r>
      <w:r>
        <w:t>Please consider listing the mechanisms for added clarity.</w:t>
      </w:r>
    </w:p>
  </w:comment>
  <w:comment w:id="695" w:author="Author" w:date="2021-01-24T14:06:00Z" w:initials="A">
    <w:p w14:paraId="7F8C5928" w14:textId="448D402E" w:rsidR="00DE3356" w:rsidRDefault="00DE3356">
      <w:pPr>
        <w:pStyle w:val="CommentText"/>
      </w:pPr>
      <w:r>
        <w:rPr>
          <w:rStyle w:val="CommentReference"/>
        </w:rPr>
        <w:annotationRef/>
      </w:r>
      <w:r>
        <w:t>Although American language conventions place co</w:t>
      </w:r>
      <w:r w:rsidRPr="00DE3356">
        <w:t xml:space="preserve">mmas and periods inside the quotation marks, </w:t>
      </w:r>
      <w:r>
        <w:t>I have followed the style used in the journal and placed the punctuation outside the quotation marks. Please check if this is acceptable.</w:t>
      </w:r>
    </w:p>
  </w:comment>
  <w:comment w:id="794" w:author="Author" w:date="2021-01-24T00:25:00Z" w:initials="A">
    <w:p w14:paraId="432BB9A3" w14:textId="3B400DC7" w:rsidR="00926B61" w:rsidRDefault="00926B61">
      <w:pPr>
        <w:pStyle w:val="CommentText"/>
      </w:pPr>
      <w:r>
        <w:rPr>
          <w:rStyle w:val="CommentReference"/>
        </w:rPr>
        <w:annotationRef/>
      </w:r>
      <w:r w:rsidRPr="001F2C32">
        <w:t xml:space="preserve">I have replaced the term here since, </w:t>
      </w:r>
      <w:r w:rsidR="00AC0FEC">
        <w:t>‘</w:t>
      </w:r>
      <w:r w:rsidRPr="001F2C32">
        <w:t>consequently</w:t>
      </w:r>
      <w:r w:rsidR="00AC0FEC">
        <w:t>’</w:t>
      </w:r>
      <w:r w:rsidRPr="001F2C32">
        <w:t xml:space="preserve"> is less wordy and a better alternative, while conveying the same meaning</w:t>
      </w:r>
    </w:p>
  </w:comment>
  <w:comment w:id="800" w:author="Author" w:date="2021-01-24T14:09:00Z" w:initials="A">
    <w:p w14:paraId="79E3EC1D" w14:textId="24FB7B70" w:rsidR="00DE3356" w:rsidRDefault="00DE3356">
      <w:pPr>
        <w:pStyle w:val="CommentText"/>
      </w:pPr>
      <w:r>
        <w:rPr>
          <w:rStyle w:val="CommentReference"/>
        </w:rPr>
        <w:annotationRef/>
      </w:r>
      <w:r>
        <w:t>Please check if this correction is acceptable.</w:t>
      </w:r>
    </w:p>
  </w:comment>
  <w:comment w:id="828" w:author="Author" w:date="2021-01-24T12:01:00Z" w:initials="A">
    <w:p w14:paraId="3EE759BF" w14:textId="44CE7353" w:rsidR="00F81A41" w:rsidRDefault="00F81A41">
      <w:pPr>
        <w:pStyle w:val="CommentText"/>
      </w:pPr>
      <w:r>
        <w:rPr>
          <w:rStyle w:val="CommentReference"/>
        </w:rPr>
        <w:annotationRef/>
      </w:r>
      <w:r>
        <w:t xml:space="preserve">As per the journal </w:t>
      </w:r>
      <w:r w:rsidRPr="00F81A41">
        <w:t>After conditional acceptance, authors must make sure that the use of personal pronoun is correct. Articles with single authors should use ‘I’, ‘my’, etc., while articles by multiple co-authors should use ‘we’, ‘our’, etc.</w:t>
      </w:r>
    </w:p>
  </w:comment>
  <w:comment w:id="1389" w:author="Author" w:date="2021-01-24T11:04:00Z" w:initials="A">
    <w:p w14:paraId="74DA9C64" w14:textId="77777777" w:rsidR="00C80865" w:rsidRDefault="00C80865">
      <w:pPr>
        <w:pStyle w:val="CommentText"/>
      </w:pPr>
      <w:bookmarkStart w:id="1398" w:name="_Hlk62380331"/>
      <w:r>
        <w:rPr>
          <w:rStyle w:val="CommentReference"/>
        </w:rPr>
        <w:annotationRef/>
      </w:r>
      <w:r>
        <w:t>Please do note that the journal requires that:</w:t>
      </w:r>
    </w:p>
    <w:p w14:paraId="3859E122" w14:textId="70C1C116" w:rsidR="00C80865" w:rsidRDefault="00C80865" w:rsidP="00C80865">
      <w:pPr>
        <w:pStyle w:val="CommentText"/>
        <w:numPr>
          <w:ilvl w:val="0"/>
          <w:numId w:val="18"/>
        </w:numPr>
      </w:pPr>
      <w:r>
        <w:t xml:space="preserve"> </w:t>
      </w:r>
      <w:r w:rsidRPr="00C80865">
        <w:t>At original submission, tables and figures should be included in the main text and should not be placed at the end of the document.</w:t>
      </w:r>
    </w:p>
    <w:p w14:paraId="41989559" w14:textId="54196B24" w:rsidR="00C80865" w:rsidRDefault="00C80865" w:rsidP="00C80865">
      <w:pPr>
        <w:pStyle w:val="CommentText"/>
        <w:numPr>
          <w:ilvl w:val="0"/>
          <w:numId w:val="18"/>
        </w:numPr>
      </w:pPr>
      <w:r>
        <w:t xml:space="preserve"> If the article is accepted for publication (i.e. after conditional acceptance), </w:t>
      </w:r>
      <w:r w:rsidRPr="00C80865">
        <w:rPr>
          <w:b/>
          <w:bCs/>
        </w:rPr>
        <w:t>tables and figures should be placed at the end of the document (following the reference list) and uploaded as individual files</w:t>
      </w:r>
      <w:r>
        <w:t>. A text indicator/place holder should be inserted after the paragraph where the table is first mentioned, in the following manner:</w:t>
      </w:r>
    </w:p>
    <w:p w14:paraId="15A64662" w14:textId="77777777" w:rsidR="00C80865" w:rsidRDefault="00C80865" w:rsidP="00C80865">
      <w:pPr>
        <w:pStyle w:val="CommentText"/>
      </w:pPr>
    </w:p>
    <w:p w14:paraId="26E6E948" w14:textId="3B38B5D5" w:rsidR="00C80865" w:rsidRDefault="00C80865" w:rsidP="00C80865">
      <w:pPr>
        <w:pStyle w:val="CommentText"/>
        <w:ind w:firstLine="360"/>
      </w:pPr>
      <w:r>
        <w:t xml:space="preserve"> The results are presented in Table I below.</w:t>
      </w:r>
    </w:p>
    <w:p w14:paraId="0390342B" w14:textId="77777777" w:rsidR="00C80865" w:rsidRDefault="00C80865" w:rsidP="00C80865">
      <w:pPr>
        <w:pStyle w:val="CommentText"/>
      </w:pPr>
    </w:p>
    <w:p w14:paraId="148E20EF" w14:textId="5F4B94DD" w:rsidR="00C80865" w:rsidRDefault="00C80865" w:rsidP="005505E5">
      <w:pPr>
        <w:pStyle w:val="CommentText"/>
        <w:ind w:left="1440"/>
      </w:pPr>
      <w:r>
        <w:t xml:space="preserve"> Table I in here</w:t>
      </w:r>
    </w:p>
    <w:p w14:paraId="416DA0E0" w14:textId="77777777" w:rsidR="005505E5" w:rsidRDefault="005505E5" w:rsidP="005505E5">
      <w:pPr>
        <w:pStyle w:val="CommentText"/>
        <w:ind w:left="2160"/>
        <w:jc w:val="right"/>
      </w:pPr>
    </w:p>
    <w:p w14:paraId="2ACB656E" w14:textId="71C5256B" w:rsidR="00C80865" w:rsidRDefault="00C80865" w:rsidP="00C80865">
      <w:pPr>
        <w:pStyle w:val="CommentText"/>
        <w:numPr>
          <w:ilvl w:val="0"/>
          <w:numId w:val="18"/>
        </w:numPr>
      </w:pPr>
      <w:r>
        <w:t xml:space="preserve"> </w:t>
      </w:r>
      <w:r w:rsidRPr="00C80865">
        <w:t>Table and figure numbers should be followed by full stop (not colon).</w:t>
      </w:r>
    </w:p>
    <w:p w14:paraId="08C858DD" w14:textId="77777777" w:rsidR="00C80865" w:rsidRDefault="00C80865" w:rsidP="00C80865">
      <w:pPr>
        <w:pStyle w:val="CommentText"/>
      </w:pPr>
    </w:p>
    <w:p w14:paraId="56C6F99C" w14:textId="33396698" w:rsidR="00C80865" w:rsidRDefault="00C80865" w:rsidP="00C80865">
      <w:pPr>
        <w:pStyle w:val="CommentText"/>
        <w:numPr>
          <w:ilvl w:val="0"/>
          <w:numId w:val="18"/>
        </w:numPr>
      </w:pPr>
      <w:r>
        <w:t xml:space="preserve"> </w:t>
      </w:r>
      <w:r w:rsidRPr="00C80865">
        <w:t>Tables should be numbered with Roman numerals (I, II, III, IV, etc.). The Table heading should be placed above the table and have no end punctuation.</w:t>
      </w:r>
    </w:p>
    <w:p w14:paraId="4BDBF877" w14:textId="77777777" w:rsidR="00C80865" w:rsidRDefault="00C80865" w:rsidP="00C80865">
      <w:pPr>
        <w:pStyle w:val="CommentText"/>
      </w:pPr>
    </w:p>
    <w:p w14:paraId="79699753" w14:textId="3C219E46" w:rsidR="00C80865" w:rsidRDefault="00C80865" w:rsidP="00C80865">
      <w:pPr>
        <w:pStyle w:val="CommentText"/>
        <w:numPr>
          <w:ilvl w:val="0"/>
          <w:numId w:val="18"/>
        </w:numPr>
      </w:pPr>
      <w:r>
        <w:t xml:space="preserve"> </w:t>
      </w:r>
      <w:r w:rsidRPr="00C80865">
        <w:t>Figures should be numbered with Arabic numerals (1, 2, 3, 4, etc.). Figure headings should be placed below the figure.</w:t>
      </w:r>
    </w:p>
    <w:bookmarkEnd w:id="1398"/>
  </w:comment>
  <w:comment w:id="1755" w:author="Author" w:date="2021-01-24T12:35:00Z" w:initials="A">
    <w:p w14:paraId="0B7CB147" w14:textId="0FFE5A7F" w:rsidR="00EF36D5" w:rsidRDefault="00EF36D5">
      <w:pPr>
        <w:pStyle w:val="CommentText"/>
      </w:pPr>
      <w:r>
        <w:rPr>
          <w:rStyle w:val="CommentReference"/>
        </w:rPr>
        <w:annotationRef/>
      </w:r>
      <w:r w:rsidRPr="00EF36D5">
        <w:t>Please check if my changes help convey your intended meaning</w:t>
      </w:r>
      <w:r>
        <w:t>.</w:t>
      </w:r>
    </w:p>
  </w:comment>
  <w:comment w:id="1884" w:author="Author" w:date="2021-01-24T04:27:00Z" w:initials="A">
    <w:p w14:paraId="54245CC2" w14:textId="3C101308" w:rsidR="00582E88" w:rsidRDefault="00582E88">
      <w:pPr>
        <w:pStyle w:val="CommentText"/>
      </w:pPr>
      <w:r>
        <w:rPr>
          <w:rStyle w:val="CommentReference"/>
        </w:rPr>
        <w:annotationRef/>
      </w:r>
      <w:r>
        <w:t xml:space="preserve">As per instructions I have not edited the references, </w:t>
      </w:r>
      <w:r w:rsidR="00A71541">
        <w:t>however, I</w:t>
      </w:r>
      <w:r w:rsidR="00A71541" w:rsidRPr="00A71541">
        <w:t xml:space="preserve"> have checked whether all references are cited and vice versa. Any anomalies have been marked with comments</w:t>
      </w:r>
      <w:r>
        <w:t>.</w:t>
      </w:r>
    </w:p>
  </w:comment>
  <w:comment w:id="1948" w:author="Author" w:date="2021-01-24T02:17:00Z" w:initials="A">
    <w:p w14:paraId="11EB35CF" w14:textId="02106C71" w:rsidR="00926B61" w:rsidRDefault="00926B61">
      <w:pPr>
        <w:pStyle w:val="CommentText"/>
      </w:pPr>
      <w:r>
        <w:rPr>
          <w:rStyle w:val="CommentReference"/>
        </w:rPr>
        <w:annotationRef/>
      </w:r>
      <w:r w:rsidRPr="00BF00B4">
        <w:t>This reference is not included as an in-text citation. Please cite this in the main text or remove this from the reference list.</w:t>
      </w:r>
    </w:p>
  </w:comment>
  <w:comment w:id="1950" w:author="Author" w:date="2021-01-24T13:20:00Z" w:initials="A">
    <w:p w14:paraId="68F2FB0B" w14:textId="24D18BB2" w:rsidR="00CB51DB" w:rsidRDefault="00CB51DB">
      <w:pPr>
        <w:pStyle w:val="CommentText"/>
      </w:pPr>
      <w:r>
        <w:rPr>
          <w:rStyle w:val="CommentReference"/>
        </w:rPr>
        <w:annotationRef/>
      </w:r>
      <w:r>
        <w:t>Please check if this spelling is correct.</w:t>
      </w:r>
    </w:p>
  </w:comment>
  <w:comment w:id="1951" w:author="Author" w:date="2021-01-24T13:20:00Z" w:initials="A">
    <w:p w14:paraId="6553DA4D" w14:textId="14382F3C" w:rsidR="00CB51DB" w:rsidRDefault="00CB51DB">
      <w:pPr>
        <w:pStyle w:val="CommentText"/>
      </w:pPr>
      <w:r>
        <w:rPr>
          <w:rStyle w:val="CommentReference"/>
        </w:rPr>
        <w:annotationRef/>
      </w:r>
      <w:r>
        <w:t>Please check this format. It should be ‘US’.</w:t>
      </w:r>
    </w:p>
  </w:comment>
  <w:comment w:id="1956" w:author="Author" w:date="2021-01-24T13:23:00Z" w:initials="A">
    <w:p w14:paraId="5B7B2A5E" w14:textId="7CD07330" w:rsidR="00CB51DB" w:rsidRDefault="00CB51DB">
      <w:pPr>
        <w:pStyle w:val="CommentText"/>
      </w:pPr>
      <w:r>
        <w:rPr>
          <w:rStyle w:val="CommentReference"/>
        </w:rPr>
        <w:annotationRef/>
      </w:r>
      <w:r>
        <w:t>Please check the capitalization here.</w:t>
      </w:r>
    </w:p>
  </w:comment>
  <w:comment w:id="1995" w:author="Author" w:date="2021-01-24T13:24:00Z" w:initials="A">
    <w:p w14:paraId="79224EC9" w14:textId="7D1B7235" w:rsidR="00CB51DB" w:rsidRDefault="00CB51DB">
      <w:pPr>
        <w:pStyle w:val="CommentText"/>
      </w:pPr>
      <w:r>
        <w:rPr>
          <w:rStyle w:val="CommentReference"/>
        </w:rPr>
        <w:annotationRef/>
      </w:r>
      <w:bookmarkStart w:id="1997" w:name="_Hlk62387167"/>
      <w:r>
        <w:t>Please check the capitalization here.</w:t>
      </w:r>
      <w:bookmarkEnd w:id="1997"/>
    </w:p>
  </w:comment>
  <w:comment w:id="2000" w:author="Author" w:date="2021-01-24T02:21:00Z" w:initials="A">
    <w:p w14:paraId="6235ECB1" w14:textId="72A328F0" w:rsidR="00926B61" w:rsidRDefault="00926B61">
      <w:pPr>
        <w:pStyle w:val="CommentText"/>
      </w:pPr>
      <w:r>
        <w:rPr>
          <w:rStyle w:val="CommentReference"/>
        </w:rPr>
        <w:annotationRef/>
      </w:r>
      <w:r>
        <w:t>T</w:t>
      </w:r>
      <w:r w:rsidRPr="00BF00B4">
        <w:t>his reference is not included as an in-text citation. Please cite this in the main text or remove this from the reference list.</w:t>
      </w:r>
    </w:p>
  </w:comment>
  <w:comment w:id="2012" w:author="Author" w:date="2021-01-24T02:21:00Z" w:initials="A">
    <w:p w14:paraId="786682D5" w14:textId="635AB461" w:rsidR="00926B61" w:rsidRDefault="00926B61">
      <w:pPr>
        <w:pStyle w:val="CommentText"/>
      </w:pPr>
      <w:r>
        <w:rPr>
          <w:rStyle w:val="CommentReference"/>
        </w:rPr>
        <w:annotationRef/>
      </w:r>
      <w:r w:rsidRPr="00BF00B4">
        <w:t>This reference is not included as an in-text citation. Please cite this in the main text or remove this from the reference list.</w:t>
      </w:r>
    </w:p>
  </w:comment>
  <w:comment w:id="2025" w:author="Author" w:date="2021-01-24T13:25:00Z" w:initials="A">
    <w:p w14:paraId="714C1B2E" w14:textId="7CBDFAE3" w:rsidR="00461666" w:rsidRDefault="00461666">
      <w:pPr>
        <w:pStyle w:val="CommentText"/>
      </w:pPr>
      <w:r>
        <w:rPr>
          <w:rStyle w:val="CommentReference"/>
        </w:rPr>
        <w:annotationRef/>
      </w:r>
      <w:r w:rsidRPr="00461666">
        <w:t>Please check the capitalization here.</w:t>
      </w:r>
    </w:p>
  </w:comment>
  <w:comment w:id="2078" w:author="Author" w:date="2021-01-24T02:27:00Z" w:initials="A">
    <w:p w14:paraId="2D1382F6" w14:textId="3C73A731" w:rsidR="00926B61" w:rsidRDefault="00926B61">
      <w:pPr>
        <w:pStyle w:val="CommentText"/>
      </w:pPr>
      <w:r>
        <w:rPr>
          <w:rStyle w:val="CommentReference"/>
        </w:rPr>
        <w:annotationRef/>
      </w:r>
      <w:r w:rsidRPr="00926B61">
        <w:t>This reference is not included as an in-text citation. Please cite this in the main text or remove this from the reference list.</w:t>
      </w:r>
    </w:p>
  </w:comment>
  <w:comment w:id="2088" w:author="Author" w:date="2021-01-24T02:27:00Z" w:initials="A">
    <w:p w14:paraId="3BE1D479" w14:textId="453BB90D" w:rsidR="00926B61" w:rsidRDefault="00926B61">
      <w:pPr>
        <w:pStyle w:val="CommentText"/>
      </w:pPr>
      <w:r>
        <w:rPr>
          <w:rStyle w:val="CommentReference"/>
        </w:rPr>
        <w:annotationRef/>
      </w:r>
      <w:r w:rsidRPr="00926B61">
        <w:t>This reference is not included as an in-text citation. Please cite this in the main text or remove this from the reference list.</w:t>
      </w:r>
    </w:p>
  </w:comment>
  <w:comment w:id="2090" w:author="Author" w:date="2021-01-24T13:27:00Z" w:initials="A">
    <w:p w14:paraId="70A46659" w14:textId="0333C53D" w:rsidR="00B948D2" w:rsidRDefault="00B948D2">
      <w:pPr>
        <w:pStyle w:val="CommentText"/>
      </w:pPr>
      <w:r>
        <w:rPr>
          <w:rStyle w:val="CommentReference"/>
        </w:rPr>
        <w:annotationRef/>
      </w:r>
      <w:r w:rsidRPr="00B948D2">
        <w:t>Please check the capitalization here.</w:t>
      </w:r>
    </w:p>
  </w:comment>
  <w:comment w:id="2098" w:author="Author" w:date="2021-01-24T02:28:00Z" w:initials="A">
    <w:p w14:paraId="4EC9F759" w14:textId="78657335" w:rsidR="00926B61" w:rsidRDefault="00926B61">
      <w:pPr>
        <w:pStyle w:val="CommentText"/>
      </w:pPr>
      <w:r>
        <w:rPr>
          <w:rStyle w:val="CommentReference"/>
        </w:rPr>
        <w:annotationRef/>
      </w:r>
      <w:r w:rsidRPr="00926B61">
        <w:t>This reference is not included as an in-text citation. Please cite this in the main text or remove this from the reference list.</w:t>
      </w:r>
    </w:p>
  </w:comment>
  <w:comment w:id="2100" w:author="Author" w:date="2021-01-24T11:52:00Z" w:initials="A">
    <w:p w14:paraId="2D1CBFE0" w14:textId="4D5CA6BF" w:rsidR="00BF6102" w:rsidRDefault="00BF6102">
      <w:pPr>
        <w:pStyle w:val="CommentText"/>
      </w:pPr>
      <w:r>
        <w:rPr>
          <w:rStyle w:val="CommentReference"/>
        </w:rPr>
        <w:annotationRef/>
      </w:r>
      <w:r w:rsidRPr="00BF6102">
        <w:t>A bibliographical statement must be included after conditional acceptance. It should appear immediately after the list of references, and all co-authors should provide separate biographies.</w:t>
      </w:r>
    </w:p>
  </w:comment>
  <w:comment w:id="2105" w:author="Author" w:date="2021-01-24T11:31:00Z" w:initials="A">
    <w:p w14:paraId="3BDB3B96" w14:textId="77777777" w:rsidR="00025B1D" w:rsidRDefault="00025B1D" w:rsidP="00025B1D">
      <w:pPr>
        <w:pStyle w:val="CommentText"/>
      </w:pPr>
      <w:r>
        <w:rPr>
          <w:rStyle w:val="CommentReference"/>
        </w:rPr>
        <w:annotationRef/>
      </w:r>
      <w:r>
        <w:t>Please do note that the journal requires that:</w:t>
      </w:r>
    </w:p>
    <w:p w14:paraId="6489BD43" w14:textId="3CBCBFDC" w:rsidR="00025B1D" w:rsidRDefault="00025B1D" w:rsidP="00025B1D">
      <w:pPr>
        <w:pStyle w:val="CommentText"/>
      </w:pPr>
      <w:r>
        <w:t>1) At original submission, tables and figures should be included in the main text and should not be placed at the end of the document.</w:t>
      </w:r>
    </w:p>
    <w:p w14:paraId="132E9007" w14:textId="521F3B80" w:rsidR="00025B1D" w:rsidRDefault="00025B1D" w:rsidP="00025B1D">
      <w:pPr>
        <w:pStyle w:val="CommentText"/>
      </w:pPr>
      <w:r>
        <w:t>2</w:t>
      </w:r>
      <w:r w:rsidRPr="00BF6102">
        <w:rPr>
          <w:b/>
          <w:bCs/>
        </w:rPr>
        <w:t>) If the article is accepted for publication (i.e. after conditional acceptance), tables and figures should be placed at the end of the document (following the reference list) and uploaded as individual files.</w:t>
      </w:r>
      <w:r>
        <w:t xml:space="preserve"> A text indicator/place holder should be inserted after the paragraph where the table is first mentioned, in the following manner:</w:t>
      </w:r>
    </w:p>
    <w:p w14:paraId="7C582A77" w14:textId="77777777" w:rsidR="00025B1D" w:rsidRDefault="00025B1D" w:rsidP="00025B1D">
      <w:pPr>
        <w:pStyle w:val="CommentText"/>
      </w:pPr>
    </w:p>
    <w:p w14:paraId="5D6213D6" w14:textId="17D1F739" w:rsidR="00025B1D" w:rsidRDefault="00025B1D" w:rsidP="00025B1D">
      <w:pPr>
        <w:pStyle w:val="CommentText"/>
      </w:pPr>
      <w:r>
        <w:t>The results are presented in Table I below.</w:t>
      </w:r>
    </w:p>
    <w:p w14:paraId="169FD548" w14:textId="77777777" w:rsidR="00025B1D" w:rsidRDefault="00025B1D" w:rsidP="00025B1D">
      <w:pPr>
        <w:pStyle w:val="CommentText"/>
      </w:pPr>
    </w:p>
    <w:p w14:paraId="0CC5EB26" w14:textId="0F12B76E" w:rsidR="00025B1D" w:rsidRDefault="00025B1D" w:rsidP="00025B1D">
      <w:pPr>
        <w:pStyle w:val="CommentText"/>
      </w:pPr>
      <w:r>
        <w:t xml:space="preserve"> Table I in here</w:t>
      </w:r>
    </w:p>
    <w:p w14:paraId="4CFB876C" w14:textId="77777777" w:rsidR="009061C7" w:rsidRDefault="009061C7" w:rsidP="00025B1D">
      <w:pPr>
        <w:pStyle w:val="CommentText"/>
      </w:pPr>
    </w:p>
    <w:p w14:paraId="1FDAC8EE" w14:textId="133A8FD8" w:rsidR="00025B1D" w:rsidRDefault="00025B1D" w:rsidP="00025B1D">
      <w:pPr>
        <w:pStyle w:val="CommentText"/>
      </w:pPr>
      <w:r>
        <w:t>3) Table and figure numbers should be followed by full stop (not colon).</w:t>
      </w:r>
    </w:p>
    <w:p w14:paraId="275B07D0" w14:textId="77777777" w:rsidR="00025B1D" w:rsidRDefault="00025B1D" w:rsidP="00025B1D">
      <w:pPr>
        <w:pStyle w:val="CommentText"/>
      </w:pPr>
    </w:p>
    <w:p w14:paraId="6A4776A0" w14:textId="48AD0BFD" w:rsidR="00025B1D" w:rsidRDefault="00025B1D" w:rsidP="00025B1D">
      <w:pPr>
        <w:pStyle w:val="CommentText"/>
      </w:pPr>
      <w:r>
        <w:t>4) Tables should be numbered with Roman numerals (I, II, III, IV, etc.). The Table heading should be placed above the table and have no end punctuation.</w:t>
      </w:r>
    </w:p>
    <w:p w14:paraId="529EBD94" w14:textId="77777777" w:rsidR="00025B1D" w:rsidRDefault="00025B1D" w:rsidP="00025B1D">
      <w:pPr>
        <w:pStyle w:val="CommentText"/>
      </w:pPr>
    </w:p>
    <w:p w14:paraId="4D226AAA" w14:textId="31B1BD6E" w:rsidR="00025B1D" w:rsidRDefault="00025B1D" w:rsidP="00025B1D">
      <w:pPr>
        <w:pStyle w:val="CommentText"/>
      </w:pPr>
      <w:r>
        <w:t>5) Figures should be numbered with Arabic numerals (1, 2, 3, 4, etc.). Figure headings should be placed below the figure.</w:t>
      </w:r>
    </w:p>
  </w:comment>
  <w:comment w:id="2107" w:author="Author" w:date="2021-01-24T11:25:00Z" w:initials="A">
    <w:p w14:paraId="18A6FEB1" w14:textId="34B05EDD" w:rsidR="000213A3" w:rsidRDefault="000213A3">
      <w:pPr>
        <w:pStyle w:val="CommentText"/>
      </w:pPr>
      <w:bookmarkStart w:id="2110" w:name="_Hlk62380113"/>
      <w:bookmarkStart w:id="2111" w:name="_Hlk62380114"/>
      <w:bookmarkStart w:id="2112" w:name="_Hlk62380115"/>
      <w:bookmarkStart w:id="2113" w:name="_Hlk62380116"/>
      <w:r>
        <w:rPr>
          <w:rStyle w:val="CommentReference"/>
        </w:rPr>
        <w:annotationRef/>
      </w:r>
      <w:r>
        <w:t>Please note as per the journal guidelines:</w:t>
      </w:r>
    </w:p>
    <w:p w14:paraId="10848A5A" w14:textId="77777777" w:rsidR="000213A3" w:rsidRDefault="000213A3">
      <w:pPr>
        <w:pStyle w:val="CommentText"/>
      </w:pPr>
    </w:p>
    <w:p w14:paraId="2D922EE4" w14:textId="28EFC436" w:rsidR="000213A3" w:rsidRDefault="000213A3">
      <w:pPr>
        <w:pStyle w:val="CommentText"/>
      </w:pPr>
      <w:bookmarkStart w:id="2114" w:name="_Hlk62389152"/>
      <w:r w:rsidRPr="000213A3">
        <w:t>All table and figure contents should be in ‘Sentence case’</w:t>
      </w:r>
      <w:r w:rsidR="005505E5">
        <w:t>.</w:t>
      </w:r>
      <w:r w:rsidRPr="000213A3">
        <w:t xml:space="preserve"> Please aim to include full words instead of abbreviations in table and figure contents.</w:t>
      </w:r>
    </w:p>
    <w:p w14:paraId="7761B3E6" w14:textId="77777777" w:rsidR="000213A3" w:rsidRDefault="000213A3">
      <w:pPr>
        <w:pStyle w:val="CommentText"/>
      </w:pPr>
    </w:p>
    <w:bookmarkEnd w:id="2114"/>
    <w:p w14:paraId="56C5F743" w14:textId="538E65EF" w:rsidR="000213A3" w:rsidRDefault="000213A3">
      <w:pPr>
        <w:pStyle w:val="CommentText"/>
      </w:pPr>
      <w:r>
        <w:t>Hence kindly make changes within the table and figures to ensure they are in ‘sentence case’ format.</w:t>
      </w:r>
      <w:bookmarkEnd w:id="2110"/>
      <w:bookmarkEnd w:id="2111"/>
      <w:bookmarkEnd w:id="2112"/>
      <w:bookmarkEnd w:id="21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6ED2A" w15:done="0"/>
  <w15:commentEx w15:paraId="2C0EF939" w15:done="0"/>
  <w15:commentEx w15:paraId="6222054E" w15:done="0"/>
  <w15:commentEx w15:paraId="18CF189D" w15:done="0"/>
  <w15:commentEx w15:paraId="4FB21791" w15:done="0"/>
  <w15:commentEx w15:paraId="33FC2CDD" w15:done="0"/>
  <w15:commentEx w15:paraId="777895F5" w15:done="0"/>
  <w15:commentEx w15:paraId="2F907910" w15:done="0"/>
  <w15:commentEx w15:paraId="4005F947" w15:done="0"/>
  <w15:commentEx w15:paraId="5EBB2B50" w15:done="0"/>
  <w15:commentEx w15:paraId="5EA83F84" w15:done="0"/>
  <w15:commentEx w15:paraId="2E5A4C22" w15:done="0"/>
  <w15:commentEx w15:paraId="7F8C5928" w15:done="0"/>
  <w15:commentEx w15:paraId="432BB9A3" w15:done="0"/>
  <w15:commentEx w15:paraId="79E3EC1D" w15:done="0"/>
  <w15:commentEx w15:paraId="3EE759BF" w15:done="0"/>
  <w15:commentEx w15:paraId="79699753" w15:done="0"/>
  <w15:commentEx w15:paraId="0B7CB147" w15:done="0"/>
  <w15:commentEx w15:paraId="54245CC2" w15:done="0"/>
  <w15:commentEx w15:paraId="11EB35CF" w15:done="0"/>
  <w15:commentEx w15:paraId="68F2FB0B" w15:done="0"/>
  <w15:commentEx w15:paraId="6553DA4D" w15:done="0"/>
  <w15:commentEx w15:paraId="5B7B2A5E" w15:done="0"/>
  <w15:commentEx w15:paraId="79224EC9" w15:done="0"/>
  <w15:commentEx w15:paraId="6235ECB1" w15:done="0"/>
  <w15:commentEx w15:paraId="786682D5" w15:done="0"/>
  <w15:commentEx w15:paraId="714C1B2E" w15:done="0"/>
  <w15:commentEx w15:paraId="2D1382F6" w15:done="0"/>
  <w15:commentEx w15:paraId="3BE1D479" w15:done="0"/>
  <w15:commentEx w15:paraId="70A46659" w15:done="0"/>
  <w15:commentEx w15:paraId="4EC9F759" w15:done="0"/>
  <w15:commentEx w15:paraId="2D1CBFE0" w15:done="0"/>
  <w15:commentEx w15:paraId="4D226AAA" w15:done="0"/>
  <w15:commentEx w15:paraId="56C5F7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6ED2A" w16cid:durableId="23B7EE47"/>
  <w16cid:commentId w16cid:paraId="2C0EF939" w16cid:durableId="23B4A2EC"/>
  <w16cid:commentId w16cid:paraId="6222054E" w16cid:durableId="23B7DF0B"/>
  <w16cid:commentId w16cid:paraId="18CF189D" w16cid:durableId="23B4A38E"/>
  <w16cid:commentId w16cid:paraId="4FB21791" w16cid:durableId="23B4A552"/>
  <w16cid:commentId w16cid:paraId="33FC2CDD" w16cid:durableId="23B4A5E5"/>
  <w16cid:commentId w16cid:paraId="777895F5" w16cid:durableId="23B4A8BD"/>
  <w16cid:commentId w16cid:paraId="2F907910" w16cid:durableId="23B533B3"/>
  <w16cid:commentId w16cid:paraId="4005F947" w16cid:durableId="23B7EFF5"/>
  <w16cid:commentId w16cid:paraId="5EBB2B50" w16cid:durableId="23B7FE9B"/>
  <w16cid:commentId w16cid:paraId="5EA83F84" w16cid:durableId="23B7E13A"/>
  <w16cid:commentId w16cid:paraId="2E5A4C22" w16cid:durableId="23B73741"/>
  <w16cid:commentId w16cid:paraId="7F8C5928" w16cid:durableId="23B7FD4D"/>
  <w16cid:commentId w16cid:paraId="432BB9A3" w16cid:durableId="23B73D05"/>
  <w16cid:commentId w16cid:paraId="79E3EC1D" w16cid:durableId="23B7FE06"/>
  <w16cid:commentId w16cid:paraId="3EE759BF" w16cid:durableId="23B7E022"/>
  <w16cid:commentId w16cid:paraId="79699753" w16cid:durableId="23B7D2BD"/>
  <w16cid:commentId w16cid:paraId="0B7CB147" w16cid:durableId="23B7E827"/>
  <w16cid:commentId w16cid:paraId="54245CC2" w16cid:durableId="23B77595"/>
  <w16cid:commentId w16cid:paraId="11EB35CF" w16cid:durableId="23B75756"/>
  <w16cid:commentId w16cid:paraId="68F2FB0B" w16cid:durableId="23B7F294"/>
  <w16cid:commentId w16cid:paraId="6553DA4D" w16cid:durableId="23B7F2B6"/>
  <w16cid:commentId w16cid:paraId="5B7B2A5E" w16cid:durableId="23B7F358"/>
  <w16cid:commentId w16cid:paraId="79224EC9" w16cid:durableId="23B7F397"/>
  <w16cid:commentId w16cid:paraId="6235ECB1" w16cid:durableId="23B75820"/>
  <w16cid:commentId w16cid:paraId="786682D5" w16cid:durableId="23B75847"/>
  <w16cid:commentId w16cid:paraId="714C1B2E" w16cid:durableId="23B7F3DD"/>
  <w16cid:commentId w16cid:paraId="2D1382F6" w16cid:durableId="23B75988"/>
  <w16cid:commentId w16cid:paraId="3BE1D479" w16cid:durableId="23B7599B"/>
  <w16cid:commentId w16cid:paraId="70A46659" w16cid:durableId="23B7F426"/>
  <w16cid:commentId w16cid:paraId="4EC9F759" w16cid:durableId="23B759DF"/>
  <w16cid:commentId w16cid:paraId="2D1CBFE0" w16cid:durableId="23B7DE14"/>
  <w16cid:commentId w16cid:paraId="4D226AAA" w16cid:durableId="23B7D926"/>
  <w16cid:commentId w16cid:paraId="56C5F743" w16cid:durableId="23B7D7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A752A" w14:textId="77777777" w:rsidR="00FE6D38" w:rsidRDefault="00FE6D38">
      <w:pPr>
        <w:spacing w:before="0" w:after="0" w:line="240" w:lineRule="auto"/>
      </w:pPr>
      <w:r>
        <w:separator/>
      </w:r>
    </w:p>
  </w:endnote>
  <w:endnote w:type="continuationSeparator" w:id="0">
    <w:p w14:paraId="5DBAA5ED" w14:textId="77777777" w:rsidR="00FE6D38" w:rsidRDefault="00FE6D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A9063" w14:textId="77777777" w:rsidR="00FE6D38" w:rsidRDefault="00FE6D38">
      <w:r>
        <w:separator/>
      </w:r>
    </w:p>
  </w:footnote>
  <w:footnote w:type="continuationSeparator" w:id="0">
    <w:p w14:paraId="0834CCC9" w14:textId="77777777" w:rsidR="00FE6D38" w:rsidRDefault="00FE6D38">
      <w:r>
        <w:continuationSeparator/>
      </w:r>
    </w:p>
  </w:footnote>
  <w:footnote w:id="1">
    <w:p w14:paraId="0999CCDB" w14:textId="29F6BA41" w:rsidR="00926B61" w:rsidRPr="00A06816" w:rsidRDefault="00926B61" w:rsidP="00A06816">
      <w:pPr>
        <w:pStyle w:val="FootnoteText"/>
        <w:jc w:val="both"/>
        <w:rPr>
          <w:sz w:val="20"/>
          <w:szCs w:val="20"/>
        </w:rPr>
      </w:pPr>
      <w:r w:rsidRPr="00A06816">
        <w:rPr>
          <w:rStyle w:val="FootnoteReference"/>
          <w:sz w:val="20"/>
          <w:szCs w:val="20"/>
        </w:rPr>
        <w:footnoteRef/>
      </w:r>
      <w:r w:rsidRPr="00A06816">
        <w:rPr>
          <w:sz w:val="20"/>
          <w:szCs w:val="20"/>
        </w:rPr>
        <w:t xml:space="preserve"> 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6th nuclear test, we can clearly see that the range and degree of the economic sanctions have been strengthened.</w:t>
      </w:r>
    </w:p>
  </w:footnote>
  <w:footnote w:id="2">
    <w:p w14:paraId="6C549A4A" w14:textId="153BFA7B" w:rsidR="00926B61" w:rsidRPr="00A06816" w:rsidRDefault="00926B61">
      <w:pPr>
        <w:pStyle w:val="FootnoteText"/>
        <w:rPr>
          <w:sz w:val="20"/>
          <w:szCs w:val="20"/>
        </w:rPr>
      </w:pPr>
      <w:r w:rsidRPr="00A06816">
        <w:rPr>
          <w:rStyle w:val="FootnoteReference"/>
          <w:sz w:val="20"/>
          <w:szCs w:val="20"/>
        </w:rPr>
        <w:footnoteRef/>
      </w:r>
      <w:r w:rsidRPr="00A06816">
        <w:rPr>
          <w:sz w:val="20"/>
          <w:szCs w:val="20"/>
        </w:rPr>
        <w:t xml:space="preserve"> In May 2017, the South Korean government acted upon the appeasement of North Korea and held three Inter-Korean Summit meetings, however, there seems to be no visible progress on the lifting of economic sanctions yet. Furthermore, the U</w:t>
      </w:r>
      <w:del w:id="111" w:author="Author" w:date="2021-01-22T01:22:00Z">
        <w:r w:rsidRPr="00A06816" w:rsidDel="00ED7EC3">
          <w:rPr>
            <w:sz w:val="20"/>
            <w:szCs w:val="20"/>
          </w:rPr>
          <w:delText>.</w:delText>
        </w:r>
      </w:del>
      <w:r w:rsidRPr="00A06816">
        <w:rPr>
          <w:sz w:val="20"/>
          <w:szCs w:val="20"/>
        </w:rPr>
        <w:t>S</w:t>
      </w:r>
      <w:del w:id="112" w:author="Author" w:date="2021-01-22T01:22:00Z">
        <w:r w:rsidRPr="00A06816" w:rsidDel="00ED7EC3">
          <w:rPr>
            <w:sz w:val="20"/>
            <w:szCs w:val="20"/>
          </w:rPr>
          <w:delText>.</w:delText>
        </w:r>
      </w:del>
      <w:r w:rsidRPr="00A06816">
        <w:rPr>
          <w:sz w:val="20"/>
          <w:szCs w:val="20"/>
        </w:rPr>
        <w:t xml:space="preserve">-DPRK Summits in June 2018 and February 2019 both fail to show </w:t>
      </w:r>
      <w:ins w:id="113" w:author="Author" w:date="2021-01-22T01:26:00Z">
        <w:r>
          <w:rPr>
            <w:sz w:val="20"/>
            <w:szCs w:val="20"/>
          </w:rPr>
          <w:t xml:space="preserve">a </w:t>
        </w:r>
      </w:ins>
      <w:r w:rsidRPr="00A06816">
        <w:rPr>
          <w:sz w:val="20"/>
          <w:szCs w:val="20"/>
        </w:rPr>
        <w:t>fundamental change in the sanctions toward</w:t>
      </w:r>
      <w:del w:id="114" w:author="Author" w:date="2021-01-25T13:06:00Z">
        <w:r w:rsidRPr="00A06816" w:rsidDel="00953108">
          <w:rPr>
            <w:sz w:val="20"/>
            <w:szCs w:val="20"/>
          </w:rPr>
          <w:delText>s</w:delText>
        </w:r>
      </w:del>
      <w:r w:rsidRPr="00A06816">
        <w:rPr>
          <w:sz w:val="20"/>
          <w:szCs w:val="20"/>
        </w:rPr>
        <w:t xml:space="preserve"> North Korea.</w:t>
      </w:r>
    </w:p>
  </w:footnote>
  <w:footnote w:id="3">
    <w:p w14:paraId="04AFF396" w14:textId="77777777" w:rsidR="00926B61" w:rsidRDefault="00926B61">
      <w:pPr>
        <w:pStyle w:val="FootnoteText"/>
      </w:pPr>
      <w:r>
        <w:rPr>
          <w:rStyle w:val="FootnoteReference"/>
        </w:rPr>
        <w:footnoteRef/>
      </w:r>
      <w:r>
        <w:t xml:space="preserve"> Note that there are many sanctioned countries that are led by a strongman who dictates the conditions under which social capital is formed.</w:t>
      </w:r>
    </w:p>
  </w:footnote>
  <w:footnote w:id="4">
    <w:p w14:paraId="6D2067C7" w14:textId="240B9C3C" w:rsidR="00926B61" w:rsidRDefault="00926B61">
      <w:pPr>
        <w:pStyle w:val="FootnoteText"/>
      </w:pPr>
      <w:r>
        <w:rPr>
          <w:rStyle w:val="FootnoteReference"/>
        </w:rPr>
        <w:footnoteRef/>
      </w:r>
      <w:r>
        <w:t xml:space="preserve"> The Appendix lists </w:t>
      </w:r>
      <w:ins w:id="1040" w:author="Author" w:date="2021-01-24T01:27:00Z">
        <w:r>
          <w:t xml:space="preserve">the </w:t>
        </w:r>
      </w:ins>
      <w:r>
        <w:t>countries that participated in the survey.</w:t>
      </w:r>
    </w:p>
  </w:footnote>
  <w:footnote w:id="5">
    <w:p w14:paraId="0F3A3688" w14:textId="4EDCA94A" w:rsidR="00926B61" w:rsidRDefault="00926B61">
      <w:pPr>
        <w:pStyle w:val="FootnoteText"/>
      </w:pPr>
      <w:r>
        <w:rPr>
          <w:rStyle w:val="FootnoteReference"/>
        </w:rPr>
        <w:footnoteRef/>
      </w:r>
      <w:r>
        <w:t xml:space="preserve"> </w:t>
      </w:r>
      <w:ins w:id="1154" w:author="Author" w:date="2021-01-24T01:39:00Z">
        <w:r>
          <w:t>As</w:t>
        </w:r>
      </w:ins>
      <w:del w:id="1155" w:author="Author" w:date="2021-01-24T01:39:00Z">
        <w:r w:rsidDel="00F863CF">
          <w:delText>Since</w:delText>
        </w:r>
      </w:del>
      <w:ins w:id="1156" w:author="Author" w:date="2021-01-24T01:39:00Z">
        <w:r>
          <w:t xml:space="preserve"> it is assu</w:t>
        </w:r>
      </w:ins>
      <w:ins w:id="1157" w:author="Author" w:date="2021-01-24T01:40:00Z">
        <w:r>
          <w:t>med that</w:t>
        </w:r>
      </w:ins>
      <w:del w:id="1158" w:author="Author" w:date="2021-01-24T01:40:00Z">
        <w:r w:rsidDel="00F863CF">
          <w:delText xml:space="preserve"> we assume</w:delText>
        </w:r>
      </w:del>
      <w:r>
        <w:t xml:space="preserve"> sanctions are already in place, </w:t>
      </w:r>
      <w:del w:id="1159" w:author="Author" w:date="2021-01-24T01:40:00Z">
        <w:r w:rsidDel="00F863CF">
          <w:delText>we exclude</w:delText>
        </w:r>
      </w:del>
      <w:ins w:id="1160" w:author="Author" w:date="2021-01-24T01:40:00Z">
        <w:r>
          <w:t>the</w:t>
        </w:r>
      </w:ins>
      <w:r>
        <w:t xml:space="preserve"> outcomes that end at the threat stage</w:t>
      </w:r>
      <w:ins w:id="1161" w:author="Author" w:date="2021-01-24T01:40:00Z">
        <w:r>
          <w:t xml:space="preserve"> have been </w:t>
        </w:r>
      </w:ins>
      <w:ins w:id="1162" w:author="Author" w:date="2021-01-24T01:41:00Z">
        <w:r>
          <w:t>excluded</w:t>
        </w:r>
      </w:ins>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47663524" w14:textId="77777777" w:rsidR="00926B61" w:rsidRDefault="00926B61"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11914D" w14:textId="77777777" w:rsidR="00926B61" w:rsidRDefault="00926B61" w:rsidP="00926B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75277204" w14:textId="77777777" w:rsidR="00926B61" w:rsidRDefault="00926B61"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4E023C" w14:textId="64684D9F" w:rsidR="00926B61" w:rsidRPr="00A05772" w:rsidRDefault="00926B61" w:rsidP="00A06816">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6BE697DB" w14:textId="77777777" w:rsidR="00926B61" w:rsidRDefault="00926B61" w:rsidP="00926B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DE6EB" w14:textId="77777777" w:rsidR="00926B61" w:rsidRPr="00A05772" w:rsidRDefault="00926B61" w:rsidP="00926B61">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322E4"/>
    <w:multiLevelType w:val="hybridMultilevel"/>
    <w:tmpl w:val="16A4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6D20A22"/>
    <w:multiLevelType w:val="hybridMultilevel"/>
    <w:tmpl w:val="C532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92A1D"/>
    <w:multiLevelType w:val="hybridMultilevel"/>
    <w:tmpl w:val="160E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15"/>
  </w:num>
  <w:num w:numId="19">
    <w:abstractNumId w:val="14"/>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1"/>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BQIDC2MzMzNTCxNjMyUdpeDU4uLM/DyQApNaAECMRIYsAAAA"/>
  </w:docVars>
  <w:rsids>
    <w:rsidRoot w:val="00590D07"/>
    <w:rsid w:val="000022C6"/>
    <w:rsid w:val="00011C8B"/>
    <w:rsid w:val="00014864"/>
    <w:rsid w:val="000213A3"/>
    <w:rsid w:val="00025B1D"/>
    <w:rsid w:val="000A7DC8"/>
    <w:rsid w:val="000D318A"/>
    <w:rsid w:val="000E1878"/>
    <w:rsid w:val="00117FA9"/>
    <w:rsid w:val="00120598"/>
    <w:rsid w:val="001365C8"/>
    <w:rsid w:val="00155E81"/>
    <w:rsid w:val="001C028B"/>
    <w:rsid w:val="001D1534"/>
    <w:rsid w:val="001D509A"/>
    <w:rsid w:val="001E2463"/>
    <w:rsid w:val="001F2C32"/>
    <w:rsid w:val="00207AA3"/>
    <w:rsid w:val="00210C8E"/>
    <w:rsid w:val="00212B08"/>
    <w:rsid w:val="002146C1"/>
    <w:rsid w:val="00221B2D"/>
    <w:rsid w:val="002330A8"/>
    <w:rsid w:val="00235C0D"/>
    <w:rsid w:val="002665EB"/>
    <w:rsid w:val="00277303"/>
    <w:rsid w:val="002B1BFB"/>
    <w:rsid w:val="002B26C4"/>
    <w:rsid w:val="00361B1E"/>
    <w:rsid w:val="0037338C"/>
    <w:rsid w:val="003D062E"/>
    <w:rsid w:val="003E31CA"/>
    <w:rsid w:val="00416308"/>
    <w:rsid w:val="0042751B"/>
    <w:rsid w:val="00461666"/>
    <w:rsid w:val="00470256"/>
    <w:rsid w:val="00476B1E"/>
    <w:rsid w:val="00484473"/>
    <w:rsid w:val="0049637B"/>
    <w:rsid w:val="004C5EFD"/>
    <w:rsid w:val="004D59AB"/>
    <w:rsid w:val="004E29B3"/>
    <w:rsid w:val="004F6593"/>
    <w:rsid w:val="005035D0"/>
    <w:rsid w:val="00503F21"/>
    <w:rsid w:val="0051227C"/>
    <w:rsid w:val="005200FF"/>
    <w:rsid w:val="005505E5"/>
    <w:rsid w:val="00567D89"/>
    <w:rsid w:val="00582E88"/>
    <w:rsid w:val="00590D07"/>
    <w:rsid w:val="00593F4B"/>
    <w:rsid w:val="005B2B58"/>
    <w:rsid w:val="005C201C"/>
    <w:rsid w:val="005C403B"/>
    <w:rsid w:val="005E0D8B"/>
    <w:rsid w:val="006247CF"/>
    <w:rsid w:val="00645C74"/>
    <w:rsid w:val="00675C22"/>
    <w:rsid w:val="00682DE8"/>
    <w:rsid w:val="00684789"/>
    <w:rsid w:val="00687081"/>
    <w:rsid w:val="006A05D6"/>
    <w:rsid w:val="006A7A58"/>
    <w:rsid w:val="006B2035"/>
    <w:rsid w:val="006B2F6E"/>
    <w:rsid w:val="006E4590"/>
    <w:rsid w:val="006E65E5"/>
    <w:rsid w:val="006E7D2D"/>
    <w:rsid w:val="00702B57"/>
    <w:rsid w:val="00707B64"/>
    <w:rsid w:val="007204E5"/>
    <w:rsid w:val="00741727"/>
    <w:rsid w:val="0076058F"/>
    <w:rsid w:val="00765A0D"/>
    <w:rsid w:val="00784D58"/>
    <w:rsid w:val="00786C9F"/>
    <w:rsid w:val="007A13AB"/>
    <w:rsid w:val="007B6B2B"/>
    <w:rsid w:val="007C2402"/>
    <w:rsid w:val="007C40EC"/>
    <w:rsid w:val="007E25BD"/>
    <w:rsid w:val="007F4005"/>
    <w:rsid w:val="008264D3"/>
    <w:rsid w:val="008423CC"/>
    <w:rsid w:val="00855D0D"/>
    <w:rsid w:val="00864E1A"/>
    <w:rsid w:val="00873205"/>
    <w:rsid w:val="008742EC"/>
    <w:rsid w:val="008A1AE6"/>
    <w:rsid w:val="008D3CE4"/>
    <w:rsid w:val="008D6863"/>
    <w:rsid w:val="008F589E"/>
    <w:rsid w:val="008F6612"/>
    <w:rsid w:val="00901F82"/>
    <w:rsid w:val="009061C7"/>
    <w:rsid w:val="00922250"/>
    <w:rsid w:val="00926B61"/>
    <w:rsid w:val="0094651D"/>
    <w:rsid w:val="00952545"/>
    <w:rsid w:val="00953108"/>
    <w:rsid w:val="00953CFA"/>
    <w:rsid w:val="00956056"/>
    <w:rsid w:val="009647FA"/>
    <w:rsid w:val="009B1D14"/>
    <w:rsid w:val="009C55E6"/>
    <w:rsid w:val="009E6F30"/>
    <w:rsid w:val="00A06816"/>
    <w:rsid w:val="00A07366"/>
    <w:rsid w:val="00A13880"/>
    <w:rsid w:val="00A23E43"/>
    <w:rsid w:val="00A3176A"/>
    <w:rsid w:val="00A45FC7"/>
    <w:rsid w:val="00A4649A"/>
    <w:rsid w:val="00A479CC"/>
    <w:rsid w:val="00A669B6"/>
    <w:rsid w:val="00A70DF6"/>
    <w:rsid w:val="00A71541"/>
    <w:rsid w:val="00AB2E0B"/>
    <w:rsid w:val="00AB729F"/>
    <w:rsid w:val="00AB7897"/>
    <w:rsid w:val="00AC0FEC"/>
    <w:rsid w:val="00AF6EFD"/>
    <w:rsid w:val="00B300CA"/>
    <w:rsid w:val="00B3248B"/>
    <w:rsid w:val="00B44DC0"/>
    <w:rsid w:val="00B55C5D"/>
    <w:rsid w:val="00B62C0D"/>
    <w:rsid w:val="00B76B15"/>
    <w:rsid w:val="00B86B75"/>
    <w:rsid w:val="00B93433"/>
    <w:rsid w:val="00B948D2"/>
    <w:rsid w:val="00BC48D5"/>
    <w:rsid w:val="00BC6338"/>
    <w:rsid w:val="00BE62F8"/>
    <w:rsid w:val="00BF00B4"/>
    <w:rsid w:val="00BF6102"/>
    <w:rsid w:val="00C322DF"/>
    <w:rsid w:val="00C36279"/>
    <w:rsid w:val="00C668F0"/>
    <w:rsid w:val="00C80865"/>
    <w:rsid w:val="00C83BC9"/>
    <w:rsid w:val="00C91F5F"/>
    <w:rsid w:val="00CB51DB"/>
    <w:rsid w:val="00CC754D"/>
    <w:rsid w:val="00CD6B81"/>
    <w:rsid w:val="00CD6D25"/>
    <w:rsid w:val="00D16C69"/>
    <w:rsid w:val="00D24F3A"/>
    <w:rsid w:val="00D371C4"/>
    <w:rsid w:val="00D47046"/>
    <w:rsid w:val="00D517C9"/>
    <w:rsid w:val="00D572B4"/>
    <w:rsid w:val="00D72590"/>
    <w:rsid w:val="00D96FE6"/>
    <w:rsid w:val="00DD1868"/>
    <w:rsid w:val="00DD63A3"/>
    <w:rsid w:val="00DD7E76"/>
    <w:rsid w:val="00DE3356"/>
    <w:rsid w:val="00E315A3"/>
    <w:rsid w:val="00E4323B"/>
    <w:rsid w:val="00E76A9C"/>
    <w:rsid w:val="00EA0844"/>
    <w:rsid w:val="00EA5241"/>
    <w:rsid w:val="00EC018C"/>
    <w:rsid w:val="00EC7C0D"/>
    <w:rsid w:val="00ED7EC3"/>
    <w:rsid w:val="00EE2349"/>
    <w:rsid w:val="00EF36D5"/>
    <w:rsid w:val="00F05EE3"/>
    <w:rsid w:val="00F10650"/>
    <w:rsid w:val="00F33D10"/>
    <w:rsid w:val="00F54D87"/>
    <w:rsid w:val="00F56689"/>
    <w:rsid w:val="00F74872"/>
    <w:rsid w:val="00F81A41"/>
    <w:rsid w:val="00F829C4"/>
    <w:rsid w:val="00F836B2"/>
    <w:rsid w:val="00F8602D"/>
    <w:rsid w:val="00F863CF"/>
    <w:rsid w:val="00FA3041"/>
    <w:rsid w:val="00FA345E"/>
    <w:rsid w:val="00FB675A"/>
    <w:rsid w:val="00FC04C7"/>
    <w:rsid w:val="00FC739B"/>
    <w:rsid w:val="00FC776B"/>
    <w:rsid w:val="00FD0A30"/>
    <w:rsid w:val="00FE2CE9"/>
    <w:rsid w:val="00FE6D3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5801"/>
  <w15:docId w15:val="{DBE9CFE0-064D-41F0-923E-09B5972C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BC6338"/>
    <w:rPr>
      <w:sz w:val="16"/>
      <w:szCs w:val="16"/>
    </w:rPr>
  </w:style>
  <w:style w:type="paragraph" w:styleId="CommentText">
    <w:name w:val="annotation text"/>
    <w:basedOn w:val="Normal"/>
    <w:link w:val="CommentTextChar"/>
    <w:semiHidden/>
    <w:unhideWhenUsed/>
    <w:rsid w:val="00BC6338"/>
    <w:pPr>
      <w:spacing w:line="240" w:lineRule="auto"/>
    </w:pPr>
    <w:rPr>
      <w:sz w:val="20"/>
      <w:szCs w:val="20"/>
    </w:rPr>
  </w:style>
  <w:style w:type="character" w:customStyle="1" w:styleId="CommentTextChar">
    <w:name w:val="Comment Text Char"/>
    <w:basedOn w:val="DefaultParagraphFont"/>
    <w:link w:val="CommentText"/>
    <w:semiHidden/>
    <w:rsid w:val="00BC633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C6338"/>
    <w:rPr>
      <w:b/>
      <w:bCs/>
    </w:rPr>
  </w:style>
  <w:style w:type="character" w:customStyle="1" w:styleId="CommentSubjectChar">
    <w:name w:val="Comment Subject Char"/>
    <w:basedOn w:val="CommentTextChar"/>
    <w:link w:val="CommentSubject"/>
    <w:semiHidden/>
    <w:rsid w:val="00BC6338"/>
    <w:rPr>
      <w:rFonts w:ascii="Times New Roman" w:hAnsi="Times New Roman"/>
      <w:b/>
      <w:bCs/>
      <w:sz w:val="20"/>
      <w:szCs w:val="20"/>
    </w:rPr>
  </w:style>
  <w:style w:type="paragraph" w:styleId="BalloonText">
    <w:name w:val="Balloon Text"/>
    <w:basedOn w:val="Normal"/>
    <w:link w:val="BalloonTextChar"/>
    <w:semiHidden/>
    <w:unhideWhenUsed/>
    <w:rsid w:val="008F661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F6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31</Pages>
  <Words>6491</Words>
  <Characters>37003</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Social Capital and the Success of Economic Sanctions</vt:lpstr>
      <vt:lpstr>TITLE</vt:lpstr>
    </vt:vector>
  </TitlesOfParts>
  <Manager/>
  <Company/>
  <LinksUpToDate>false</LinksUpToDate>
  <CharactersWithSpaces>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the Success of Economic Sanctions</dc:title>
  <dc:creator/>
  <cp:keywords/>
  <cp:lastModifiedBy>Author</cp:lastModifiedBy>
  <cp:revision>325</cp:revision>
  <dcterms:created xsi:type="dcterms:W3CDTF">2021-01-19T17:19:00Z</dcterms:created>
  <dcterms:modified xsi:type="dcterms:W3CDTF">2021-01-25T08:37:00Z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C:\Users\phere\Dropbox\MYPC(D~2\DOCUME~1\R\WIN-LI~1\4.0\papaja\rmd\apa6.csl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umbersections">
    <vt:lpwstr>no</vt:lpwstr>
  </property>
  <property fmtid="{D5CDD505-2E9C-101B-9397-08002B2CF9AE}" pid="16" name="output">
    <vt:lpwstr>papaja::apa6_docx</vt:lpwstr>
  </property>
  <property fmtid="{D5CDD505-2E9C-101B-9397-08002B2CF9AE}" pid="17" name="shorttitle">
    <vt:lpwstr>Hur, Park, Kim, and Whang (2021)</vt:lpwstr>
  </property>
  <property fmtid="{D5CDD505-2E9C-101B-9397-08002B2CF9AE}" pid="18" name="tablelist">
    <vt:lpwstr>no</vt:lpwstr>
  </property>
  <property fmtid="{D5CDD505-2E9C-101B-9397-08002B2CF9AE}" pid="19" name="wordcount">
    <vt:lpwstr>7884</vt:lpwstr>
  </property>
</Properties>
</file>